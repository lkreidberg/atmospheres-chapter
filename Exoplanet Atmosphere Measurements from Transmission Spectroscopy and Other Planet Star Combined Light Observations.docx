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1D75E" w14:textId="77777777" w:rsidR="007617AE" w:rsidRDefault="00FB2721">
      <w:pPr>
        <w:spacing w:after="0"/>
        <w:ind w:left="120"/>
      </w:pPr>
      <w:bookmarkStart w:id="0" w:name="b978-3-319-55333-7_100"/>
      <w:r>
        <w:rPr>
          <w:rFonts w:ascii="Times New Roman" w:hAnsi="Times New Roman"/>
          <w:color w:val="000000"/>
        </w:rPr>
        <w:t>© Springer International Publishing AG, part of Springer Nature 2018</w:t>
      </w:r>
    </w:p>
    <w:p w14:paraId="5ACFD5DD" w14:textId="77777777" w:rsidR="007617AE" w:rsidRDefault="00FB2721">
      <w:pPr>
        <w:spacing w:before="45" w:after="45"/>
        <w:ind w:left="120"/>
      </w:pPr>
      <w:r>
        <w:rPr>
          <w:rFonts w:ascii="Times New Roman" w:hAnsi="Times New Roman"/>
          <w:color w:val="000000"/>
          <w:sz w:val="16"/>
        </w:rPr>
        <w:t xml:space="preserve">Hans J. </w:t>
      </w:r>
      <w:proofErr w:type="spellStart"/>
      <w:r>
        <w:rPr>
          <w:rFonts w:ascii="Times New Roman" w:hAnsi="Times New Roman"/>
          <w:color w:val="000000"/>
          <w:sz w:val="16"/>
        </w:rPr>
        <w:t>Deeg</w:t>
      </w:r>
      <w:proofErr w:type="spellEnd"/>
    </w:p>
    <w:p w14:paraId="724C5945" w14:textId="77777777" w:rsidR="007617AE" w:rsidRDefault="00FB2721">
      <w:pPr>
        <w:spacing w:after="0"/>
        <w:ind w:left="120"/>
      </w:pPr>
      <w:r>
        <w:rPr>
          <w:rFonts w:ascii="Times New Roman" w:hAnsi="Times New Roman"/>
          <w:color w:val="000000"/>
          <w:sz w:val="16"/>
        </w:rPr>
        <w:t xml:space="preserve"> and </w:t>
      </w:r>
    </w:p>
    <w:p w14:paraId="7609B209" w14:textId="77777777" w:rsidR="007617AE" w:rsidRDefault="00FB2721">
      <w:pPr>
        <w:spacing w:before="45" w:after="45"/>
        <w:ind w:left="120"/>
      </w:pPr>
      <w:r>
        <w:rPr>
          <w:rFonts w:ascii="Times New Roman" w:hAnsi="Times New Roman"/>
          <w:color w:val="000000"/>
          <w:sz w:val="16"/>
        </w:rPr>
        <w:t>Juan Antonio Belmonte</w:t>
      </w:r>
    </w:p>
    <w:p w14:paraId="6CFFFAC7" w14:textId="77777777" w:rsidR="007617AE" w:rsidRDefault="00FB2721">
      <w:pPr>
        <w:spacing w:before="45" w:after="45"/>
        <w:ind w:left="120"/>
      </w:pPr>
      <w:r>
        <w:rPr>
          <w:rFonts w:ascii="Times New Roman" w:hAnsi="Times New Roman"/>
          <w:color w:val="000000"/>
          <w:sz w:val="16"/>
        </w:rPr>
        <w:t xml:space="preserve">Handbook of Exoplanets </w:t>
      </w:r>
    </w:p>
    <w:p w14:paraId="334499B5" w14:textId="77777777" w:rsidR="007617AE" w:rsidRDefault="00FB2721">
      <w:pPr>
        <w:spacing w:before="45" w:after="45"/>
        <w:ind w:left="120"/>
      </w:pPr>
      <w:r>
        <w:rPr>
          <w:rFonts w:ascii="Times New Roman" w:hAnsi="Times New Roman"/>
          <w:color w:val="000000"/>
          <w:sz w:val="16"/>
        </w:rPr>
        <w:t>10.1007/978-3-319-55333-7_100</w:t>
      </w:r>
    </w:p>
    <w:bookmarkEnd w:id="0"/>
    <w:p w14:paraId="69C98081" w14:textId="77777777" w:rsidR="007617AE" w:rsidRDefault="00FB2721">
      <w:pPr>
        <w:spacing w:before="161" w:after="161" w:line="288" w:lineRule="auto"/>
        <w:ind w:left="120"/>
      </w:pPr>
      <w:r>
        <w:rPr>
          <w:rFonts w:ascii="Georgia" w:hAnsi="Georgia"/>
          <w:b/>
          <w:color w:val="000000"/>
          <w:sz w:val="36"/>
        </w:rPr>
        <w:t>102. Exoplanet Atmosphere Measurements from Transmission Spectroscopy and Other Planet Star Combined Light Observations</w:t>
      </w:r>
    </w:p>
    <w:p w14:paraId="7253C733" w14:textId="77777777" w:rsidR="007617AE" w:rsidRDefault="00FB2721">
      <w:pPr>
        <w:spacing w:before="240" w:after="240"/>
        <w:ind w:left="120"/>
      </w:pPr>
      <w:r>
        <w:rPr>
          <w:rFonts w:ascii="Times New Roman" w:hAnsi="Times New Roman"/>
          <w:color w:val="333333"/>
        </w:rPr>
        <w:t>Laura Kreidberg</w:t>
      </w:r>
      <w:r>
        <w:rPr>
          <w:rFonts w:ascii="Times New Roman" w:hAnsi="Times New Roman"/>
          <w:color w:val="333333"/>
          <w:vertAlign w:val="superscript"/>
        </w:rPr>
        <w:t xml:space="preserve">1 </w:t>
      </w:r>
    </w:p>
    <w:p w14:paraId="130DF6C7" w14:textId="771A33E0" w:rsidR="007617AE" w:rsidRDefault="00FB2721" w:rsidP="005B0D52">
      <w:pPr>
        <w:pStyle w:val="ListParagraph"/>
        <w:numPr>
          <w:ilvl w:val="0"/>
          <w:numId w:val="6"/>
        </w:numPr>
        <w:spacing w:before="30" w:after="90"/>
        <w:pPrChange w:id="1" w:author="Microsoft Office User" w:date="2023-11-23T13:33:00Z">
          <w:pPr>
            <w:spacing w:before="30" w:after="90"/>
            <w:ind w:left="120"/>
          </w:pPr>
        </w:pPrChange>
      </w:pPr>
      <w:bookmarkStart w:id="2" w:name="Aff3"/>
      <w:del w:id="3" w:author="Microsoft Office User" w:date="2023-11-23T13:33:00Z">
        <w:r w:rsidRPr="005B0D52" w:rsidDel="005B0D52">
          <w:rPr>
            <w:rFonts w:ascii="Arial" w:hAnsi="Arial"/>
            <w:color w:val="000000"/>
            <w:rPrChange w:id="4" w:author="Microsoft Office User" w:date="2023-11-23T13:33:00Z">
              <w:rPr/>
            </w:rPrChange>
          </w:rPr>
          <w:delText>(1)</w:delText>
        </w:r>
        <w:r w:rsidRPr="005B0D52" w:rsidDel="005B0D52">
          <w:rPr>
            <w:rFonts w:ascii="Arial" w:hAnsi="Arial"/>
            <w:color w:val="000000"/>
            <w:rPrChange w:id="5" w:author="Microsoft Office User" w:date="2023-11-23T13:33:00Z">
              <w:rPr/>
            </w:rPrChange>
          </w:rPr>
          <w:delText>Harvard Society of Fellows, Cambridge, MA, USA</w:delText>
        </w:r>
      </w:del>
      <w:ins w:id="6" w:author="Microsoft Office User" w:date="2023-11-23T13:33:00Z">
        <w:r w:rsidR="005B0D52">
          <w:rPr>
            <w:rFonts w:ascii="Arial" w:hAnsi="Arial"/>
            <w:color w:val="000000"/>
          </w:rPr>
          <w:t>Max Planck Institute for Astronomy, Heidelberg, Germany</w:t>
        </w:r>
      </w:ins>
    </w:p>
    <w:bookmarkEnd w:id="2"/>
    <w:p w14:paraId="19C0DE87" w14:textId="77777777" w:rsidR="007617AE" w:rsidRDefault="007617AE">
      <w:pPr>
        <w:spacing w:after="0" w:line="0" w:lineRule="auto"/>
        <w:ind w:left="120"/>
      </w:pPr>
    </w:p>
    <w:p w14:paraId="1725974B" w14:textId="77777777" w:rsidR="007617AE" w:rsidRDefault="007617AE">
      <w:pPr>
        <w:spacing w:before="60" w:after="0"/>
        <w:ind w:left="-240"/>
      </w:pPr>
      <w:bookmarkStart w:id="7" w:name="ContactOfAuthor1"/>
    </w:p>
    <w:p w14:paraId="1829DF35" w14:textId="77777777" w:rsidR="007617AE" w:rsidRDefault="00FB2721">
      <w:pPr>
        <w:pBdr>
          <w:left w:val="none" w:sz="0" w:space="15" w:color="auto"/>
        </w:pBdr>
        <w:spacing w:after="0"/>
        <w:ind w:left="60"/>
      </w:pPr>
      <w:r>
        <w:rPr>
          <w:rFonts w:ascii="Arial" w:hAnsi="Arial"/>
          <w:b/>
          <w:color w:val="000000"/>
        </w:rPr>
        <w:t xml:space="preserve">Laura </w:t>
      </w:r>
      <w:proofErr w:type="spellStart"/>
      <w:r>
        <w:rPr>
          <w:rFonts w:ascii="Arial" w:hAnsi="Arial"/>
          <w:b/>
          <w:color w:val="000000"/>
        </w:rPr>
        <w:t>Kreidberg</w:t>
      </w:r>
      <w:proofErr w:type="spellEnd"/>
    </w:p>
    <w:p w14:paraId="1964A842" w14:textId="3A33C427" w:rsidR="007617AE" w:rsidRDefault="00FB2721">
      <w:pPr>
        <w:pBdr>
          <w:left w:val="none" w:sz="0" w:space="15" w:color="auto"/>
        </w:pBdr>
        <w:spacing w:after="0"/>
        <w:ind w:left="60"/>
      </w:pPr>
      <w:r>
        <w:rPr>
          <w:rFonts w:ascii="Arial" w:hAnsi="Arial"/>
          <w:b/>
          <w:color w:val="000000"/>
        </w:rPr>
        <w:t xml:space="preserve">Email: </w:t>
      </w:r>
      <w:del w:id="8" w:author="Microsoft Office User" w:date="2023-11-23T13:33:00Z">
        <w:r w:rsidR="005B0D52" w:rsidDel="005B0D52">
          <w:fldChar w:fldCharType="begin"/>
        </w:r>
        <w:r w:rsidR="005B0D52" w:rsidDel="005B0D52">
          <w:delInstrText xml:space="preserve"> HYPERLINK "mailto:laura.kreidberg@cfa.harvard.edu" \h </w:delInstrText>
        </w:r>
        <w:r w:rsidR="005B0D52" w:rsidDel="005B0D52">
          <w:fldChar w:fldCharType="separate"/>
        </w:r>
        <w:r w:rsidDel="005B0D52">
          <w:rPr>
            <w:rFonts w:ascii="Arial" w:hAnsi="Arial"/>
            <w:color w:val="0000FF"/>
            <w:u w:val="single"/>
          </w:rPr>
          <w:delText>laura.kreidberg@cfa.harvard.edu</w:delText>
        </w:r>
        <w:r w:rsidR="005B0D52" w:rsidDel="005B0D52">
          <w:rPr>
            <w:rFonts w:ascii="Arial" w:hAnsi="Arial"/>
            <w:color w:val="0000FF"/>
            <w:u w:val="single"/>
          </w:rPr>
          <w:fldChar w:fldCharType="end"/>
        </w:r>
      </w:del>
      <w:ins w:id="9" w:author="Microsoft Office User" w:date="2023-11-23T13:33:00Z">
        <w:r w:rsidR="005B0D52">
          <w:fldChar w:fldCharType="begin"/>
        </w:r>
        <w:r w:rsidR="005B0D52">
          <w:instrText xml:space="preserve"> HYPERLINK "mailto:laura.kreidberg@cfa.harvard.edu" \h </w:instrText>
        </w:r>
        <w:r w:rsidR="005B0D52">
          <w:fldChar w:fldCharType="separate"/>
        </w:r>
        <w:r w:rsidR="005B0D52">
          <w:rPr>
            <w:rFonts w:ascii="Arial" w:hAnsi="Arial"/>
            <w:color w:val="0000FF"/>
            <w:u w:val="single"/>
          </w:rPr>
          <w:t>kreidberg@mpia.de</w:t>
        </w:r>
        <w:r w:rsidR="005B0D52">
          <w:rPr>
            <w:rFonts w:ascii="Arial" w:hAnsi="Arial"/>
            <w:color w:val="0000FF"/>
            <w:u w:val="single"/>
          </w:rPr>
          <w:fldChar w:fldCharType="end"/>
        </w:r>
      </w:ins>
    </w:p>
    <w:p w14:paraId="4597A1B3" w14:textId="77777777" w:rsidR="007617AE" w:rsidRDefault="00FB2721">
      <w:pPr>
        <w:spacing w:after="0"/>
        <w:ind w:left="120"/>
      </w:pPr>
      <w:bookmarkStart w:id="10" w:name="Abs1"/>
      <w:bookmarkEnd w:id="7"/>
      <w:r>
        <w:br/>
      </w:r>
    </w:p>
    <w:p w14:paraId="652332EE" w14:textId="77777777" w:rsidR="007617AE" w:rsidRDefault="00FB2721">
      <w:pPr>
        <w:spacing w:after="0"/>
        <w:ind w:left="120"/>
      </w:pPr>
      <w:r>
        <w:rPr>
          <w:rFonts w:ascii="Georgia" w:hAnsi="Georgia"/>
          <w:color w:val="000000"/>
          <w:sz w:val="36"/>
        </w:rPr>
        <w:t>Abstract</w:t>
      </w:r>
    </w:p>
    <w:p w14:paraId="1265CBAD" w14:textId="77777777" w:rsidR="007617AE" w:rsidRDefault="00FB2721">
      <w:pPr>
        <w:spacing w:after="0"/>
        <w:ind w:left="120"/>
      </w:pPr>
      <w:bookmarkStart w:id="11" w:name="Par1"/>
      <w:r>
        <w:rPr>
          <w:rFonts w:ascii="Times New Roman" w:hAnsi="Times New Roman"/>
          <w:color w:val="000000"/>
        </w:rPr>
        <w:t>It is possible to learn a great deal about exoplanet atmospheres even when we cannot spatially resolve the planets from their host stars. In this chapter, we overview the basic techniques used to characterize transiting exoplanets – transmission spectroscopy, emission and reflection spectroscopy, and full-orbit phase curve observations. We discuss practical considerations, including current and future observing facilities and best practices for measuring precise spectra. We also highlight major observational results on the chemistry, climate, and cloud properties of exoplanets.</w:t>
      </w:r>
    </w:p>
    <w:p w14:paraId="59F9564C" w14:textId="77777777" w:rsidR="005B0D52" w:rsidRDefault="005B0D52">
      <w:pPr>
        <w:spacing w:after="0"/>
        <w:ind w:left="120"/>
        <w:rPr>
          <w:ins w:id="12" w:author="Microsoft Office User" w:date="2023-11-23T13:33:00Z"/>
        </w:rPr>
      </w:pPr>
      <w:bookmarkStart w:id="13" w:name="Sec1"/>
      <w:bookmarkEnd w:id="10"/>
      <w:bookmarkEnd w:id="11"/>
    </w:p>
    <w:p w14:paraId="67EA85F3" w14:textId="77777777" w:rsidR="005B0D52" w:rsidRDefault="005B0D52">
      <w:pPr>
        <w:spacing w:after="0"/>
        <w:ind w:left="120"/>
        <w:rPr>
          <w:ins w:id="14" w:author="Microsoft Office User" w:date="2023-11-23T13:33:00Z"/>
        </w:rPr>
      </w:pPr>
      <w:ins w:id="15" w:author="Microsoft Office User" w:date="2023-11-23T13:33:00Z">
        <w:r>
          <w:t>Forward:</w:t>
        </w:r>
      </w:ins>
    </w:p>
    <w:p w14:paraId="2D717B3D" w14:textId="77777777" w:rsidR="005B0D52" w:rsidRDefault="005B0D52" w:rsidP="005B0D52">
      <w:pPr>
        <w:spacing w:after="0"/>
        <w:ind w:left="120"/>
        <w:rPr>
          <w:ins w:id="16" w:author="Microsoft Office User" w:date="2023-11-23T13:40:00Z"/>
        </w:rPr>
      </w:pPr>
      <w:ins w:id="17" w:author="Microsoft Office User" w:date="2023-11-23T13:40:00Z">
        <w:r>
          <w:t>The recently launched JWST has revolutionized the characterization of transiting exoplanets. As noted in the original version of this chapter, JWST provides broader wavelength coverage, higher measurement precision, and greater spectral resolution than the previous generation of space telescopes, opening the door to characterizing a wider range of exoplanet atmospheres in more detail than ever before. Just one year into science operations, JWST has already started to deliver on this promise. The state of the art is changing too quickly to merit a full update to this chapter, so here we add a few science highlights and a preview of what is still to come.</w:t>
        </w:r>
      </w:ins>
    </w:p>
    <w:p w14:paraId="75919B2A" w14:textId="77777777" w:rsidR="005B0D52" w:rsidRDefault="005B0D52" w:rsidP="005B0D52">
      <w:pPr>
        <w:spacing w:after="0"/>
        <w:ind w:left="120"/>
        <w:rPr>
          <w:ins w:id="18" w:author="Microsoft Office User" w:date="2023-11-23T13:40:00Z"/>
        </w:rPr>
      </w:pPr>
    </w:p>
    <w:p w14:paraId="6DFA8973" w14:textId="26B58B06" w:rsidR="005B0D52" w:rsidRDefault="005B0D52" w:rsidP="005B0D52">
      <w:pPr>
        <w:spacing w:after="0"/>
        <w:ind w:left="120"/>
        <w:rPr>
          <w:ins w:id="19" w:author="Microsoft Office User" w:date="2023-11-23T13:40:00Z"/>
        </w:rPr>
      </w:pPr>
      <w:ins w:id="20" w:author="Microsoft Office User" w:date="2023-11-23T13:40:00Z">
        <w:r>
          <w:t>Transiting exoplanet science with JWST started off with a bang, with a 26</w:t>
        </w:r>
        <w:r>
          <w:sym w:font="Symbol" w:char="F073"/>
        </w:r>
        <w:r>
          <w:t xml:space="preserve"> </w:t>
        </w:r>
        <w:r>
          <w:t xml:space="preserve">detection of carbon dioxide (CO2) for the hot Saturn WASP-39b, first appearing on the </w:t>
        </w:r>
        <w:proofErr w:type="spellStart"/>
        <w:r>
          <w:t>arXiv</w:t>
        </w:r>
        <w:proofErr w:type="spellEnd"/>
        <w:r>
          <w:t xml:space="preserve"> just one month after the observations were completed (JWST Transiting Exoplanet Community Early Release Science Team et al. 2023).  This was followed by a panchromatic transmission spectrum for the planet from 0.6 - 5 micron, revealing additional spectral features from H</w:t>
        </w:r>
        <w:bookmarkStart w:id="21" w:name="_GoBack"/>
        <w:r>
          <w:t>2</w:t>
        </w:r>
        <w:bookmarkEnd w:id="21"/>
        <w:r>
          <w:t>O, CO, Na, and SO2 (</w:t>
        </w:r>
        <w:proofErr w:type="spellStart"/>
        <w:r>
          <w:t>Ahrer</w:t>
        </w:r>
        <w:proofErr w:type="spellEnd"/>
        <w:r>
          <w:t xml:space="preserve"> et al. 2023, </w:t>
        </w:r>
        <w:proofErr w:type="spellStart"/>
        <w:r>
          <w:t>Rustamkulov</w:t>
        </w:r>
        <w:proofErr w:type="spellEnd"/>
        <w:r>
          <w:t xml:space="preserve"> et al. 2023, Alderson et al. 2023, Feinstein et al. 2023).  This is the most complete chemical census for any exoplanet to date. The data quality is excellent, with close to photon-limited precision over the full wavelength range.  Work is still ongoing to retrieve the chemical </w:t>
        </w:r>
        <w:r>
          <w:lastRenderedPageBreak/>
          <w:t xml:space="preserve">composition from the complete spectrum, but prospects are good for very precise molecular abundance measurements for WASP-39b, as well as a slew of other gas giants set to be observed early on in JWST's lifetime. </w:t>
        </w:r>
      </w:ins>
    </w:p>
    <w:p w14:paraId="3F77EFE5" w14:textId="77777777" w:rsidR="005B0D52" w:rsidRDefault="005B0D52" w:rsidP="005B0D52">
      <w:pPr>
        <w:spacing w:after="0"/>
        <w:ind w:left="120"/>
        <w:rPr>
          <w:ins w:id="22" w:author="Microsoft Office User" w:date="2023-11-23T13:40:00Z"/>
        </w:rPr>
      </w:pPr>
    </w:p>
    <w:p w14:paraId="773B0C6A" w14:textId="77777777" w:rsidR="005B0D52" w:rsidRDefault="005B0D52" w:rsidP="005B0D52">
      <w:pPr>
        <w:spacing w:after="0"/>
        <w:ind w:left="120"/>
        <w:rPr>
          <w:ins w:id="23" w:author="Microsoft Office User" w:date="2023-11-23T13:40:00Z"/>
        </w:rPr>
      </w:pPr>
      <w:ins w:id="24" w:author="Microsoft Office User" w:date="2023-11-23T13:40:00Z">
        <w:r>
          <w:t xml:space="preserve">JWST is also starting to reveal the complexity of gas giant atmospheres in unprecedented detail, including their disequilibrium chemistry and three-dimensional structure.  One of the first big surprises from the observatory was the detection of photochemically-produced SO2 in WASP-39b -- this molecule is not expected in chemical equilibrium, but it is naturally explained by photochemical reactions driven by high-energy radiation (Tsai et al. 2023). Other first glimpses of the detailed physics and chemistry accessible to JWST include a map of the dayside brightness temperature for the ultra-hot Jupiter WASP-18b (Coulombe et al. 2023), and the first spectral features uniquely attributable to silicate clouds (Grant et al. 2023, Dyrek et al. 2023). </w:t>
        </w:r>
      </w:ins>
    </w:p>
    <w:p w14:paraId="2F5831C0" w14:textId="77777777" w:rsidR="005B0D52" w:rsidRDefault="005B0D52" w:rsidP="005B0D52">
      <w:pPr>
        <w:spacing w:after="0"/>
        <w:ind w:left="120"/>
        <w:rPr>
          <w:ins w:id="25" w:author="Microsoft Office User" w:date="2023-11-23T13:40:00Z"/>
        </w:rPr>
      </w:pPr>
    </w:p>
    <w:p w14:paraId="6579544F" w14:textId="77777777" w:rsidR="005B0D52" w:rsidRDefault="005B0D52" w:rsidP="005B0D52">
      <w:pPr>
        <w:spacing w:after="0"/>
        <w:ind w:left="120"/>
        <w:rPr>
          <w:ins w:id="26" w:author="Microsoft Office User" w:date="2023-11-23T13:40:00Z"/>
        </w:rPr>
      </w:pPr>
      <w:ins w:id="27" w:author="Microsoft Office User" w:date="2023-11-23T13:40:00Z">
        <w:r>
          <w:t>JWST has also pushed forward our knowledge of smaller planets. The first observations of sub-</w:t>
        </w:r>
        <w:proofErr w:type="spellStart"/>
        <w:r>
          <w:t>Neptunes</w:t>
        </w:r>
        <w:proofErr w:type="spellEnd"/>
        <w:r>
          <w:t xml:space="preserve"> are out, including a full-orbit phase curve for the benchmark planet GJ 1214b and a transmission spectrum for the habitable-zone sub-Neptune K2-18b. After over a decade of observations of GJ 1214b, the phase curve finally revealed a high metallicity (~100 - 1000x solar) atmospheric composition and a high albedo of 0.5 (Kempton et al. 2023, Gao et al. 2023). K2-18b shows strong absorption features from methane, previously mistaken for H2O based on the limited wavelength coverage from HST (</w:t>
        </w:r>
        <w:proofErr w:type="spellStart"/>
        <w:r>
          <w:t>Madhusudhan</w:t>
        </w:r>
        <w:proofErr w:type="spellEnd"/>
        <w:r>
          <w:t xml:space="preserve"> et al. 2023). The planet also has CO2 but no ammonia, matching expectations for an exotic </w:t>
        </w:r>
        <w:proofErr w:type="spellStart"/>
        <w:r>
          <w:t>Hycean</w:t>
        </w:r>
        <w:proofErr w:type="spellEnd"/>
        <w:r>
          <w:t xml:space="preserve"> world with a deep ocean layer, unlike any planet in the Solar System (</w:t>
        </w:r>
        <w:proofErr w:type="spellStart"/>
        <w:r>
          <w:t>Madhusudhan</w:t>
        </w:r>
        <w:proofErr w:type="spellEnd"/>
        <w:r>
          <w:t xml:space="preserve"> et al. 2021, Hu et al. 2021).</w:t>
        </w:r>
      </w:ins>
    </w:p>
    <w:p w14:paraId="7AA4586D" w14:textId="77777777" w:rsidR="005B0D52" w:rsidRDefault="005B0D52" w:rsidP="005B0D52">
      <w:pPr>
        <w:spacing w:after="0"/>
        <w:ind w:left="120"/>
        <w:rPr>
          <w:ins w:id="28" w:author="Microsoft Office User" w:date="2023-11-23T13:40:00Z"/>
        </w:rPr>
      </w:pPr>
    </w:p>
    <w:p w14:paraId="0DE145DC" w14:textId="77777777" w:rsidR="005B0D52" w:rsidRDefault="005B0D52" w:rsidP="005B0D52">
      <w:pPr>
        <w:spacing w:after="0"/>
        <w:ind w:left="120"/>
        <w:rPr>
          <w:ins w:id="29" w:author="Microsoft Office User" w:date="2023-11-23T13:40:00Z"/>
        </w:rPr>
      </w:pPr>
      <w:ins w:id="30" w:author="Microsoft Office User" w:date="2023-11-23T13:40:00Z">
        <w:r>
          <w:t xml:space="preserve">Perhaps the most highly anticipated JWST results are for rocky planets orbiting M-dwarfs. At the time of writing, no atmospheres have been definitively detected for these planets. Features are present in several transmission spectra, but it is not clear whether the features are due to stellar contamination or the planetary atmospheres (Moran et al. 2023, Lim et al. 2023, May et al. 2023). Thermal emission measurements from secondary eclipse are more definitive:  for the iconic TRAPPIST-1 system, secondary eclipse observations of the inner two planets revealed hot daysides that are inconsistent with thick, CO2-rich atmospheres (Greene et al. 2023, </w:t>
        </w:r>
        <w:proofErr w:type="spellStart"/>
        <w:r>
          <w:t>Zieba</w:t>
        </w:r>
        <w:proofErr w:type="spellEnd"/>
        <w:r>
          <w:t xml:space="preserve"> et al. 2023).  The search is still on for an unambiguous detection of an atmosphere on a rocky planet, but if such an atmosphere is to be found, JWST has the capability to detect it. </w:t>
        </w:r>
      </w:ins>
    </w:p>
    <w:p w14:paraId="1641D0EE" w14:textId="77777777" w:rsidR="005B0D52" w:rsidRDefault="005B0D52" w:rsidP="005B0D52">
      <w:pPr>
        <w:spacing w:after="0"/>
        <w:ind w:left="120"/>
        <w:rPr>
          <w:ins w:id="31" w:author="Microsoft Office User" w:date="2023-11-23T13:40:00Z"/>
        </w:rPr>
      </w:pPr>
    </w:p>
    <w:p w14:paraId="75F9034A" w14:textId="77777777" w:rsidR="005B0D52" w:rsidRDefault="005B0D52" w:rsidP="005B0D52">
      <w:pPr>
        <w:spacing w:after="0"/>
        <w:ind w:left="120"/>
        <w:rPr>
          <w:ins w:id="32" w:author="Microsoft Office User" w:date="2023-11-23T13:40:00Z"/>
        </w:rPr>
      </w:pPr>
      <w:ins w:id="33" w:author="Microsoft Office User" w:date="2023-11-23T13:40:00Z">
        <w:r>
          <w:t>These results are just the tip of the iceberg for transiting exoplanet science with JWST: in Cycles 1 and 2, there are already 114 unique planets scheduled to be observed. The expected mission lifetime of JWST is now up to 20 years. Going forward, if we continue the current pace of transiting exoplanet atmospheres observations, we can expect to learn about over 1000 planets with this remarkable observatory.</w:t>
        </w:r>
      </w:ins>
    </w:p>
    <w:p w14:paraId="66435EF2" w14:textId="7E60F02A" w:rsidR="007617AE" w:rsidRDefault="00FB2721">
      <w:pPr>
        <w:spacing w:after="0"/>
        <w:ind w:left="120"/>
      </w:pPr>
      <w:r>
        <w:br/>
      </w:r>
    </w:p>
    <w:p w14:paraId="419E6579" w14:textId="77777777" w:rsidR="007617AE" w:rsidRDefault="00FB2721">
      <w:pPr>
        <w:spacing w:before="210" w:after="105" w:line="288" w:lineRule="auto"/>
        <w:ind w:left="120"/>
      </w:pPr>
      <w:r>
        <w:rPr>
          <w:rFonts w:ascii="Georgia" w:hAnsi="Georgia"/>
          <w:color w:val="000000"/>
          <w:sz w:val="36"/>
        </w:rPr>
        <w:t>The Host Star: Friend or Foe?</w:t>
      </w:r>
    </w:p>
    <w:p w14:paraId="74A79A96" w14:textId="77777777" w:rsidR="007617AE" w:rsidRDefault="00FB2721">
      <w:pPr>
        <w:spacing w:after="0"/>
        <w:ind w:left="120"/>
      </w:pPr>
      <w:bookmarkStart w:id="34" w:name="Par2"/>
      <w:r>
        <w:rPr>
          <w:rFonts w:ascii="Times New Roman" w:hAnsi="Times New Roman"/>
          <w:color w:val="000000"/>
        </w:rPr>
        <w:t xml:space="preserve">Exoplanet atmospheres are a treasure trove of information. By measuring the chemical composition and thermal structure of an atmosphere, it is possible to constrain the planet’s formation and </w:t>
      </w:r>
      <w:r>
        <w:rPr>
          <w:rFonts w:ascii="Times New Roman" w:hAnsi="Times New Roman"/>
          <w:color w:val="000000"/>
        </w:rPr>
        <w:lastRenderedPageBreak/>
        <w:t>evolutionary history, current climate, and even habitability. Making good on this opportunity is extremely challenging on a technical level, however. In most cases, it is not possible to spatially resolve the planet from its host star, and the star outshines the planet by a factor of at least a thousand to one.</w:t>
      </w:r>
    </w:p>
    <w:p w14:paraId="5CE25F35" w14:textId="77777777" w:rsidR="007617AE" w:rsidRDefault="00FB2721">
      <w:pPr>
        <w:spacing w:before="120" w:after="0"/>
        <w:ind w:left="120"/>
      </w:pPr>
      <w:bookmarkStart w:id="35" w:name="Par3"/>
      <w:bookmarkEnd w:id="34"/>
      <w:r>
        <w:rPr>
          <w:rFonts w:ascii="Times New Roman" w:hAnsi="Times New Roman"/>
          <w:color w:val="000000"/>
        </w:rPr>
        <w:t>A number of creative strategies have been developed to circumvent these challenges and make use of the star as a constant reference point. These approaches are mainly applicable to transiting planets, which periodically pass in front of and behind their host stars. During a transit, a small fraction of the stellar light filters through the planet’s atmosphere on its path to us. When the planet is eclipsed, its thermal emission and reflection are blocked. With meticulous observations, these effects can be measured relative to the constant baseline flux from the star. The resulting inferences of planetary atmospheric properties can be remarkably detailed, given that they were based solely on point sources of light hundreds of parsecs distant. This chapter is a review of combined light observing techniques, best practices, and science highlights.</w:t>
      </w:r>
    </w:p>
    <w:p w14:paraId="736B51B0" w14:textId="77777777" w:rsidR="007617AE" w:rsidRDefault="00FB2721">
      <w:pPr>
        <w:spacing w:after="0"/>
        <w:ind w:left="120"/>
      </w:pPr>
      <w:bookmarkStart w:id="36" w:name="Sec2"/>
      <w:bookmarkEnd w:id="13"/>
      <w:bookmarkEnd w:id="35"/>
      <w:r>
        <w:br/>
      </w:r>
    </w:p>
    <w:p w14:paraId="7729BA2E" w14:textId="77777777" w:rsidR="007617AE" w:rsidRDefault="00FB2721">
      <w:pPr>
        <w:spacing w:before="210" w:after="105" w:line="288" w:lineRule="auto"/>
        <w:ind w:left="120"/>
      </w:pPr>
      <w:r>
        <w:rPr>
          <w:rFonts w:ascii="Georgia" w:hAnsi="Georgia"/>
          <w:color w:val="000000"/>
          <w:sz w:val="36"/>
        </w:rPr>
        <w:t>Observing Techniques</w:t>
      </w:r>
    </w:p>
    <w:p w14:paraId="16D8709F" w14:textId="77777777" w:rsidR="007617AE" w:rsidRDefault="00FB2721">
      <w:pPr>
        <w:spacing w:after="0"/>
        <w:ind w:left="120"/>
      </w:pPr>
      <w:bookmarkStart w:id="37" w:name="Sec3"/>
      <w:r>
        <w:br/>
      </w:r>
    </w:p>
    <w:p w14:paraId="08654B9F" w14:textId="77777777" w:rsidR="007617AE" w:rsidRDefault="00FB2721">
      <w:pPr>
        <w:spacing w:before="210" w:after="105" w:line="288" w:lineRule="auto"/>
        <w:ind w:left="120"/>
      </w:pPr>
      <w:r>
        <w:rPr>
          <w:rFonts w:ascii="Georgia" w:hAnsi="Georgia"/>
          <w:color w:val="000000"/>
          <w:sz w:val="30"/>
        </w:rPr>
        <w:t>Transit Spectroscopy</w:t>
      </w:r>
    </w:p>
    <w:p w14:paraId="3112CDA8" w14:textId="77777777" w:rsidR="007617AE" w:rsidRDefault="00FB2721">
      <w:pPr>
        <w:spacing w:after="0"/>
        <w:ind w:left="120"/>
      </w:pPr>
      <w:bookmarkStart w:id="38" w:name="Par4"/>
      <w:r>
        <w:rPr>
          <w:rFonts w:ascii="Times New Roman" w:hAnsi="Times New Roman"/>
          <w:color w:val="000000"/>
        </w:rPr>
        <w:t xml:space="preserve">The most widely used combined light technique is transmission spectroscopy. For this method, the planet is observed in transit as it passes in front of its host star, as illustrated in Fig. </w:t>
      </w:r>
      <w:hyperlink w:anchor="Fig1">
        <w:r>
          <w:rPr>
            <w:rFonts w:ascii="Times New Roman" w:hAnsi="Times New Roman"/>
            <w:color w:val="0000FF"/>
            <w:u w:val="single"/>
          </w:rPr>
          <w:t>1</w:t>
        </w:r>
      </w:hyperlink>
      <w:r>
        <w:rPr>
          <w:rFonts w:ascii="Times New Roman" w:hAnsi="Times New Roman"/>
          <w:color w:val="000000"/>
        </w:rPr>
        <w:t xml:space="preserve">. The measurement of total brightness (star plus planet) over time is known as the transit light curve. During the transit, the planet blocks a small fraction of the stellar flux equal to the sky-projected area of the planet relative to the area of the star. We refer to this fractional drop in flux as the transit depth, </w:t>
      </w:r>
      <w:r>
        <w:rPr>
          <w:rFonts w:ascii="Times New Roman" w:hAnsi="Times New Roman"/>
          <w:i/>
          <w:color w:val="000000"/>
        </w:rPr>
        <w:t>δ</w:t>
      </w:r>
      <w:r>
        <w:rPr>
          <w:rFonts w:ascii="Times New Roman" w:hAnsi="Times New Roman"/>
          <w:color w:val="000000"/>
        </w:rPr>
        <w:t xml:space="preserve">. See Fig. </w:t>
      </w:r>
      <w:hyperlink w:anchor="Fig2">
        <w:r>
          <w:rPr>
            <w:rFonts w:ascii="Times New Roman" w:hAnsi="Times New Roman"/>
            <w:color w:val="0000FF"/>
            <w:u w:val="single"/>
          </w:rPr>
          <w:t>2</w:t>
        </w:r>
      </w:hyperlink>
      <w:r>
        <w:rPr>
          <w:rFonts w:ascii="Times New Roman" w:hAnsi="Times New Roman"/>
          <w:color w:val="000000"/>
        </w:rPr>
        <w:t xml:space="preserve"> for an example of a transit light curve.</w:t>
      </w:r>
    </w:p>
    <w:p w14:paraId="39687708"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39" w:name="MO1"/>
      <w:bookmarkStart w:id="40" w:name="Fig1"/>
      <w:r>
        <w:rPr>
          <w:rFonts w:ascii="Times New Roman" w:hAnsi="Times New Roman"/>
          <w:color w:val="000000"/>
        </w:rPr>
        <w:t>395338_1_En_100_Fig1_Print.eps</w:t>
      </w:r>
    </w:p>
    <w:bookmarkEnd w:id="39"/>
    <w:p w14:paraId="77AB2EF1" w14:textId="77777777" w:rsidR="007617AE" w:rsidRDefault="00FB2721">
      <w:pPr>
        <w:spacing w:before="72" w:after="0"/>
        <w:ind w:left="120"/>
      </w:pPr>
      <w:r>
        <w:rPr>
          <w:rFonts w:ascii="Arial" w:hAnsi="Arial"/>
          <w:b/>
          <w:color w:val="000000"/>
        </w:rPr>
        <w:t>Fig. 1</w:t>
      </w:r>
    </w:p>
    <w:p w14:paraId="7D34C6DD" w14:textId="77777777" w:rsidR="007617AE" w:rsidRDefault="00FB2721">
      <w:pPr>
        <w:spacing w:before="105" w:after="105"/>
        <w:ind w:left="120"/>
      </w:pPr>
      <w:r>
        <w:rPr>
          <w:rFonts w:ascii="Arial" w:hAnsi="Arial"/>
          <w:color w:val="000000"/>
        </w:rPr>
        <w:t xml:space="preserve">Illustration of transit and eclipse geometry. Over the course of the planet’s orbit, it periodically passes in front of the star (a transit event) and behind (a secondary eclipse). A few key distances are labeled: the planet and stellar radii, </w:t>
      </w:r>
      <w:proofErr w:type="spellStart"/>
      <w:r>
        <w:rPr>
          <w:rFonts w:ascii="Arial" w:hAnsi="Arial"/>
          <w:i/>
          <w:color w:val="000000"/>
        </w:rPr>
        <w:t>Rp</w:t>
      </w:r>
      <w:proofErr w:type="spellEnd"/>
      <w:r>
        <w:rPr>
          <w:rFonts w:ascii="Arial" w:hAnsi="Arial"/>
          <w:color w:val="000000"/>
        </w:rPr>
        <w:t xml:space="preserve"> and </w:t>
      </w:r>
      <w:proofErr w:type="spellStart"/>
      <w:r>
        <w:rPr>
          <w:rFonts w:ascii="Arial" w:hAnsi="Arial"/>
          <w:i/>
          <w:color w:val="000000"/>
        </w:rPr>
        <w:t>Rs</w:t>
      </w:r>
      <w:proofErr w:type="spellEnd"/>
      <w:r>
        <w:rPr>
          <w:rFonts w:ascii="Arial" w:hAnsi="Arial"/>
          <w:color w:val="000000"/>
        </w:rPr>
        <w:t xml:space="preserve">, the atmospheric scale height </w:t>
      </w:r>
      <w:r>
        <w:rPr>
          <w:rFonts w:ascii="Arial" w:hAnsi="Arial"/>
          <w:i/>
          <w:color w:val="000000"/>
        </w:rPr>
        <w:t>H</w:t>
      </w:r>
      <w:r>
        <w:rPr>
          <w:rFonts w:ascii="Arial" w:hAnsi="Arial"/>
          <w:color w:val="000000"/>
        </w:rPr>
        <w:t xml:space="preserve">, and the separation of centers in the plane of the sky, </w:t>
      </w:r>
      <w:r>
        <w:rPr>
          <w:rFonts w:ascii="Arial" w:hAnsi="Arial"/>
          <w:i/>
          <w:color w:val="000000"/>
        </w:rPr>
        <w:t>d</w:t>
      </w:r>
      <w:r>
        <w:rPr>
          <w:rFonts w:ascii="Arial" w:hAnsi="Arial"/>
          <w:color w:val="000000"/>
        </w:rPr>
        <w:t xml:space="preserve"> (Figure adapted from Robinson </w:t>
      </w:r>
      <w:hyperlink w:anchor="CR81">
        <w:r>
          <w:rPr>
            <w:rFonts w:ascii="Arial" w:hAnsi="Arial"/>
            <w:i/>
            <w:color w:val="0000FF"/>
            <w:u w:val="single"/>
          </w:rPr>
          <w:t>2017</w:t>
        </w:r>
      </w:hyperlink>
      <w:r>
        <w:rPr>
          <w:rFonts w:ascii="Arial" w:hAnsi="Arial"/>
          <w:color w:val="000000"/>
        </w:rPr>
        <w:t xml:space="preserve"> and used with permission from the AAS)</w:t>
      </w:r>
    </w:p>
    <w:p w14:paraId="6CBDFB1A"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41" w:name="MO2"/>
      <w:bookmarkStart w:id="42" w:name="Fig2"/>
      <w:bookmarkEnd w:id="40"/>
      <w:r>
        <w:rPr>
          <w:rFonts w:ascii="Times New Roman" w:hAnsi="Times New Roman"/>
          <w:color w:val="000000"/>
        </w:rPr>
        <w:t>395338_1_En_100_Fig2_Print.eps</w:t>
      </w:r>
    </w:p>
    <w:bookmarkEnd w:id="41"/>
    <w:p w14:paraId="4F570729" w14:textId="77777777" w:rsidR="007617AE" w:rsidRDefault="00FB2721">
      <w:pPr>
        <w:spacing w:before="72" w:after="0"/>
        <w:ind w:left="120"/>
      </w:pPr>
      <w:r>
        <w:rPr>
          <w:rFonts w:ascii="Arial" w:hAnsi="Arial"/>
          <w:b/>
          <w:color w:val="000000"/>
        </w:rPr>
        <w:t>Fig. 2</w:t>
      </w:r>
    </w:p>
    <w:p w14:paraId="58BA8D54" w14:textId="77777777" w:rsidR="007617AE" w:rsidRDefault="00FB2721">
      <w:pPr>
        <w:spacing w:before="105" w:after="105"/>
        <w:ind w:left="120"/>
      </w:pPr>
      <w:r>
        <w:rPr>
          <w:rFonts w:ascii="Arial" w:hAnsi="Arial"/>
          <w:color w:val="000000"/>
        </w:rPr>
        <w:t xml:space="preserve">Transit light curve measured with the Hubble Space Telescope for the hot Jupiter WASP-12b from </w:t>
      </w:r>
      <w:proofErr w:type="spellStart"/>
      <w:r>
        <w:rPr>
          <w:rFonts w:ascii="Arial" w:hAnsi="Arial"/>
          <w:color w:val="000000"/>
        </w:rPr>
        <w:t>Kreidberg</w:t>
      </w:r>
      <w:proofErr w:type="spellEnd"/>
      <w:r>
        <w:rPr>
          <w:rFonts w:ascii="Arial" w:hAnsi="Arial"/>
          <w:color w:val="000000"/>
        </w:rPr>
        <w:t xml:space="preserve"> et al. </w:t>
      </w:r>
      <w:hyperlink w:anchor="CR53">
        <w:r>
          <w:rPr>
            <w:rFonts w:ascii="Arial" w:hAnsi="Arial"/>
            <w:i/>
            <w:color w:val="0000FF"/>
            <w:u w:val="single"/>
          </w:rPr>
          <w:t>2015</w:t>
        </w:r>
      </w:hyperlink>
      <w:r>
        <w:rPr>
          <w:rFonts w:ascii="Arial" w:hAnsi="Arial"/>
          <w:color w:val="000000"/>
        </w:rPr>
        <w:t xml:space="preserve"> (Reproduced by permission of the AAS). The top panel </w:t>
      </w:r>
      <w:r>
        <w:rPr>
          <w:rFonts w:ascii="Arial" w:hAnsi="Arial"/>
          <w:color w:val="000000"/>
        </w:rPr>
        <w:lastRenderedPageBreak/>
        <w:t>shows the data (points), corrected for instrument systematics and color-coded by observation date, compared to the best fit transit model (line). Gaps in coverage are due to Earth occultation. The middle panel shows the residuals from the best fit, and the bottom panel shows a histogram of the residuals compared to the expected photon noise. The light curves are consistent from visit to visit, and the residuals are within 5% of the photon noise limit, enabling robust estimates of the transit depth and its uncertainty</w:t>
      </w:r>
    </w:p>
    <w:p w14:paraId="07CCBCC4" w14:textId="77777777" w:rsidR="007617AE" w:rsidRDefault="00FB2721">
      <w:pPr>
        <w:spacing w:after="0"/>
        <w:ind w:left="120"/>
      </w:pPr>
      <w:bookmarkStart w:id="43" w:name="Par5"/>
      <w:bookmarkEnd w:id="38"/>
      <w:bookmarkEnd w:id="42"/>
      <w:r>
        <w:rPr>
          <w:rFonts w:ascii="Times New Roman" w:hAnsi="Times New Roman"/>
          <w:color w:val="000000"/>
        </w:rPr>
        <w:t xml:space="preserve">The key idea behind transmission spectroscopy is that the planet’s transit depth is </w:t>
      </w:r>
      <w:r>
        <w:rPr>
          <w:rFonts w:ascii="Times New Roman" w:hAnsi="Times New Roman"/>
          <w:i/>
          <w:color w:val="000000"/>
        </w:rPr>
        <w:t>wavelength dependent</w:t>
      </w:r>
      <w:r>
        <w:rPr>
          <w:rFonts w:ascii="Times New Roman" w:hAnsi="Times New Roman"/>
          <w:color w:val="000000"/>
        </w:rPr>
        <w:t xml:space="preserve">. At wavelengths where the atmosphere is </w:t>
      </w:r>
      <w:proofErr w:type="gramStart"/>
      <w:r>
        <w:rPr>
          <w:rFonts w:ascii="Times New Roman" w:hAnsi="Times New Roman"/>
          <w:color w:val="000000"/>
        </w:rPr>
        <w:t>more opaque</w:t>
      </w:r>
      <w:proofErr w:type="gramEnd"/>
      <w:r>
        <w:rPr>
          <w:rFonts w:ascii="Times New Roman" w:hAnsi="Times New Roman"/>
          <w:color w:val="000000"/>
        </w:rPr>
        <w:t xml:space="preserve"> due to absorption by atoms or molecules, the planet blocks slightly more stellar flux. To measure these variations, the light curve is binned in wavelength into spectrophotometric channels, and the light curve from each channel is fit separately with a transit model. The measured transit depths as a function of wavelength constitute the transmission spectrum, so named because the variation arises from the transmission of stellar flux through the planet’s atmosphere. Figure </w:t>
      </w:r>
      <w:hyperlink w:anchor="Fig3">
        <w:r>
          <w:rPr>
            <w:rFonts w:ascii="Times New Roman" w:hAnsi="Times New Roman"/>
            <w:color w:val="0000FF"/>
            <w:u w:val="single"/>
          </w:rPr>
          <w:t>3</w:t>
        </w:r>
      </w:hyperlink>
      <w:r>
        <w:rPr>
          <w:rFonts w:ascii="Times New Roman" w:hAnsi="Times New Roman"/>
          <w:color w:val="000000"/>
        </w:rPr>
        <w:t xml:space="preserve"> shows the near-infrared transmission spectrum of the hot Jupiter WASP-43b, which has a strong water absorption feature centered at 1.4 </w:t>
      </w:r>
      <w:proofErr w:type="spellStart"/>
      <w:r>
        <w:rPr>
          <w:rFonts w:ascii="Times New Roman" w:hAnsi="Times New Roman"/>
          <w:color w:val="000000"/>
        </w:rPr>
        <w:t>μm</w:t>
      </w:r>
      <w:proofErr w:type="spellEnd"/>
      <w:r>
        <w:rPr>
          <w:rFonts w:ascii="Times New Roman" w:hAnsi="Times New Roman"/>
          <w:color w:val="000000"/>
        </w:rPr>
        <w:t>.</w:t>
      </w:r>
    </w:p>
    <w:p w14:paraId="5472583C"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44" w:name="MO3"/>
      <w:bookmarkStart w:id="45" w:name="Fig3"/>
      <w:r>
        <w:rPr>
          <w:rFonts w:ascii="Times New Roman" w:hAnsi="Times New Roman"/>
          <w:color w:val="000000"/>
        </w:rPr>
        <w:t>395338_1_En_100_Fig3_Print.eps</w:t>
      </w:r>
    </w:p>
    <w:bookmarkEnd w:id="44"/>
    <w:p w14:paraId="41AFD601" w14:textId="77777777" w:rsidR="007617AE" w:rsidRDefault="00FB2721">
      <w:pPr>
        <w:spacing w:before="72" w:after="0"/>
        <w:ind w:left="120"/>
      </w:pPr>
      <w:r>
        <w:rPr>
          <w:rFonts w:ascii="Arial" w:hAnsi="Arial"/>
          <w:b/>
          <w:color w:val="000000"/>
        </w:rPr>
        <w:t>Fig. 3</w:t>
      </w:r>
    </w:p>
    <w:p w14:paraId="11B1C6E6" w14:textId="77777777" w:rsidR="007617AE" w:rsidRDefault="00FB2721">
      <w:pPr>
        <w:spacing w:before="105" w:after="105"/>
        <w:ind w:left="120"/>
      </w:pPr>
      <w:r>
        <w:rPr>
          <w:rFonts w:ascii="Arial" w:hAnsi="Arial"/>
          <w:color w:val="000000"/>
        </w:rPr>
        <w:t xml:space="preserve">Thermal emission spectrum (top) and transmission spectrum (bottom) for the hot Jupiter WASP-43b, compared to best fit models (From </w:t>
      </w:r>
      <w:proofErr w:type="spellStart"/>
      <w:r>
        <w:rPr>
          <w:rFonts w:ascii="Arial" w:hAnsi="Arial"/>
          <w:color w:val="000000"/>
        </w:rPr>
        <w:t>Kreidberg</w:t>
      </w:r>
      <w:proofErr w:type="spellEnd"/>
      <w:r>
        <w:rPr>
          <w:rFonts w:ascii="Arial" w:hAnsi="Arial"/>
          <w:color w:val="000000"/>
        </w:rPr>
        <w:t xml:space="preserve"> et al. </w:t>
      </w:r>
      <w:hyperlink w:anchor="CR53">
        <w:r>
          <w:rPr>
            <w:rFonts w:ascii="Arial" w:hAnsi="Arial"/>
            <w:i/>
            <w:color w:val="0000FF"/>
            <w:u w:val="single"/>
          </w:rPr>
          <w:t>2015</w:t>
        </w:r>
      </w:hyperlink>
      <w:r>
        <w:rPr>
          <w:rFonts w:ascii="Arial" w:hAnsi="Arial"/>
          <w:color w:val="000000"/>
        </w:rPr>
        <w:t xml:space="preserve">; reproduced with permission from the AAS). The data are from the Hubble Space Telescope WFC3 instrument (1.1–1.7 </w:t>
      </w:r>
      <w:proofErr w:type="spellStart"/>
      <w:r>
        <w:rPr>
          <w:rFonts w:ascii="Arial" w:hAnsi="Arial"/>
          <w:color w:val="000000"/>
        </w:rPr>
        <w:t>μm</w:t>
      </w:r>
      <w:proofErr w:type="spellEnd"/>
      <w:r>
        <w:rPr>
          <w:rFonts w:ascii="Arial" w:hAnsi="Arial"/>
          <w:color w:val="000000"/>
        </w:rPr>
        <w:t xml:space="preserve">) and Spitzer/IRAC (3.6 and 4.5 </w:t>
      </w:r>
      <w:proofErr w:type="spellStart"/>
      <w:r>
        <w:rPr>
          <w:rFonts w:ascii="Arial" w:hAnsi="Arial"/>
          <w:color w:val="000000"/>
        </w:rPr>
        <w:t>μm</w:t>
      </w:r>
      <w:proofErr w:type="spellEnd"/>
      <w:r>
        <w:rPr>
          <w:rFonts w:ascii="Arial" w:hAnsi="Arial"/>
          <w:color w:val="000000"/>
        </w:rPr>
        <w:t>). The blue line corresponds to the best fit model, and dark and light blue shading correspond to the 1- and 2-</w:t>
      </w:r>
      <w:r>
        <w:rPr>
          <w:rFonts w:ascii="Arial" w:hAnsi="Arial"/>
          <w:i/>
          <w:color w:val="000000"/>
        </w:rPr>
        <w:t>σ</w:t>
      </w:r>
      <w:r>
        <w:rPr>
          <w:rFonts w:ascii="Arial" w:hAnsi="Arial"/>
          <w:color w:val="000000"/>
        </w:rPr>
        <w:t xml:space="preserve"> confidence intervals from an atmospheric retrieval. The retrieval analysis explores the parameter space of temperature profiles and chemical compositions that match the data. In this case, water absorption – the broad feature at 1.4 </w:t>
      </w:r>
      <w:proofErr w:type="spellStart"/>
      <w:r>
        <w:rPr>
          <w:rFonts w:ascii="Arial" w:hAnsi="Arial"/>
          <w:color w:val="000000"/>
        </w:rPr>
        <w:t>μm</w:t>
      </w:r>
      <w:proofErr w:type="spellEnd"/>
      <w:r>
        <w:rPr>
          <w:rFonts w:ascii="Arial" w:hAnsi="Arial"/>
          <w:color w:val="000000"/>
        </w:rPr>
        <w:t xml:space="preserve"> – is detected at high confidence in both spectra (&gt;5 </w:t>
      </w:r>
      <w:r>
        <w:rPr>
          <w:rFonts w:ascii="Arial" w:hAnsi="Arial"/>
          <w:i/>
          <w:color w:val="000000"/>
        </w:rPr>
        <w:t>σ</w:t>
      </w:r>
      <w:r>
        <w:rPr>
          <w:rFonts w:ascii="Arial" w:hAnsi="Arial"/>
          <w:color w:val="000000"/>
        </w:rPr>
        <w:t>). This feature is made up of ∼10</w:t>
      </w:r>
      <w:r>
        <w:rPr>
          <w:rFonts w:ascii="Arial" w:hAnsi="Arial"/>
          <w:color w:val="000000"/>
          <w:vertAlign w:val="superscript"/>
        </w:rPr>
        <w:t>4</w:t>
      </w:r>
      <w:r>
        <w:rPr>
          <w:rFonts w:ascii="Arial" w:hAnsi="Arial"/>
          <w:color w:val="000000"/>
        </w:rPr>
        <w:t xml:space="preserve"> rotational and vibrational line transitions that are averaged to form the broadband absorption feature seen here at low spectral resolution. The retrieval constrains the water abundance to be between 0.4 and 3.5 × solar at 1 </w:t>
      </w:r>
      <w:r>
        <w:rPr>
          <w:rFonts w:ascii="Arial" w:hAnsi="Arial"/>
          <w:i/>
          <w:color w:val="000000"/>
        </w:rPr>
        <w:t>σ</w:t>
      </w:r>
      <w:r>
        <w:rPr>
          <w:rFonts w:ascii="Arial" w:hAnsi="Arial"/>
          <w:color w:val="000000"/>
        </w:rPr>
        <w:t xml:space="preserve"> confidence</w:t>
      </w:r>
    </w:p>
    <w:p w14:paraId="6C28138F" w14:textId="77777777" w:rsidR="007617AE" w:rsidRDefault="00FB2721">
      <w:pPr>
        <w:spacing w:after="0"/>
        <w:ind w:left="120"/>
      </w:pPr>
      <w:bookmarkStart w:id="46" w:name="Par6"/>
      <w:bookmarkEnd w:id="43"/>
      <w:bookmarkEnd w:id="45"/>
      <w:r>
        <w:rPr>
          <w:rFonts w:ascii="Times New Roman" w:hAnsi="Times New Roman"/>
          <w:color w:val="000000"/>
        </w:rPr>
        <w:t xml:space="preserve">Theoretical models for the transmission spectrum require radiative transfer calculation for light on the slant path through the planet’s atmosphere (Seager and </w:t>
      </w:r>
      <w:proofErr w:type="spellStart"/>
      <w:r>
        <w:rPr>
          <w:rFonts w:ascii="Times New Roman" w:hAnsi="Times New Roman"/>
          <w:color w:val="000000"/>
        </w:rPr>
        <w:t>Sasselov</w:t>
      </w:r>
      <w:proofErr w:type="spellEnd"/>
      <w:r>
        <w:rPr>
          <w:rFonts w:ascii="Times New Roman" w:hAnsi="Times New Roman"/>
          <w:color w:val="000000"/>
        </w:rPr>
        <w:t xml:space="preserve"> </w:t>
      </w:r>
      <w:hyperlink w:anchor="CR85">
        <w:r>
          <w:rPr>
            <w:rFonts w:ascii="Times New Roman" w:hAnsi="Times New Roman"/>
            <w:i/>
            <w:color w:val="0000FF"/>
            <w:u w:val="single"/>
          </w:rPr>
          <w:t>2000</w:t>
        </w:r>
      </w:hyperlink>
      <w:r>
        <w:rPr>
          <w:rFonts w:ascii="Times New Roman" w:hAnsi="Times New Roman"/>
          <w:color w:val="000000"/>
        </w:rPr>
        <w:t xml:space="preserve">), a computationally intensive task. However, we can make a rough prediction of the size of features in the transmission spectrum based on the atmospheric scale height </w:t>
      </w:r>
      <w:r>
        <w:rPr>
          <w:rFonts w:ascii="Times New Roman" w:hAnsi="Times New Roman"/>
          <w:i/>
          <w:color w:val="000000"/>
        </w:rPr>
        <w:t>H</w:t>
      </w:r>
      <w:r>
        <w:rPr>
          <w:rFonts w:ascii="Times New Roman" w:hAnsi="Times New Roman"/>
          <w:color w:val="000000"/>
        </w:rPr>
        <w:t xml:space="preserve">. The scale height is the change in altitude over which the pressure drops by a factor of </w:t>
      </w:r>
      <w:r>
        <w:rPr>
          <w:rFonts w:ascii="Times New Roman" w:hAnsi="Times New Roman"/>
          <w:i/>
          <w:color w:val="000000"/>
        </w:rPr>
        <w:t>e</w:t>
      </w:r>
      <w:r>
        <w:rPr>
          <w:rFonts w:ascii="Times New Roman" w:hAnsi="Times New Roman"/>
          <w:color w:val="000000"/>
        </w:rPr>
        <w:t>. Assuming hydrostatic equilibrium and using the ideal gas law:</w:t>
      </w:r>
    </w:p>
    <w:p w14:paraId="58834305" w14:textId="77777777" w:rsidR="007617AE" w:rsidRDefault="00FB2721">
      <w:pPr>
        <w:spacing w:after="0"/>
        <w:ind w:left="120"/>
      </w:pPr>
      <w:bookmarkStart w:id="47" w:name="Equ1"/>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H = \</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K_bT</w:t>
      </w:r>
      <w:proofErr w:type="spellEnd"/>
      <w:r>
        <w:rPr>
          <w:rFonts w:ascii="Times New Roman" w:hAnsi="Times New Roman"/>
          <w:color w:val="000000"/>
        </w:rPr>
        <w:t>_{</w:t>
      </w:r>
      <w:proofErr w:type="spellStart"/>
      <w:r>
        <w:rPr>
          <w:rFonts w:ascii="Times New Roman" w:hAnsi="Times New Roman"/>
          <w:color w:val="000000"/>
        </w:rPr>
        <w:t>eq</w:t>
      </w:r>
      <w:proofErr w:type="spellEnd"/>
      <w:proofErr w:type="gramStart"/>
      <w:r>
        <w:rPr>
          <w:rFonts w:ascii="Times New Roman" w:hAnsi="Times New Roman"/>
          <w:color w:val="000000"/>
        </w:rPr>
        <w:t>}}{</w:t>
      </w:r>
      <w:proofErr w:type="gramEnd"/>
      <w:r>
        <w:rPr>
          <w:rFonts w:ascii="Times New Roman" w:hAnsi="Times New Roman"/>
          <w:color w:val="000000"/>
        </w:rPr>
        <w:t>\mu g} \end{aligned} $$</w:t>
      </w:r>
    </w:p>
    <w:p w14:paraId="3EAEEA36" w14:textId="77777777" w:rsidR="007617AE" w:rsidRDefault="00FB2721">
      <w:pPr>
        <w:spacing w:after="0"/>
        <w:ind w:left="120"/>
        <w:jc w:val="right"/>
      </w:pPr>
      <w:r>
        <w:rPr>
          <w:rFonts w:ascii="Times New Roman" w:hAnsi="Times New Roman"/>
          <w:color w:val="000000"/>
        </w:rPr>
        <w:t>(1)</w:t>
      </w:r>
    </w:p>
    <w:bookmarkEnd w:id="47"/>
    <w:p w14:paraId="575BF9D3" w14:textId="77777777" w:rsidR="007617AE" w:rsidRDefault="00FB2721">
      <w:pPr>
        <w:spacing w:after="0"/>
        <w:ind w:left="120"/>
      </w:pPr>
      <w:r>
        <w:rPr>
          <w:rFonts w:ascii="Times New Roman" w:hAnsi="Times New Roman"/>
          <w:color w:val="000000"/>
        </w:rPr>
        <w:t xml:space="preserve">where </w:t>
      </w:r>
      <w:proofErr w:type="spellStart"/>
      <w:r>
        <w:rPr>
          <w:rFonts w:ascii="Times New Roman" w:hAnsi="Times New Roman"/>
          <w:i/>
          <w:color w:val="000000"/>
        </w:rPr>
        <w:t>Kb</w:t>
      </w:r>
      <w:proofErr w:type="spellEnd"/>
      <w:r>
        <w:rPr>
          <w:rFonts w:ascii="Times New Roman" w:hAnsi="Times New Roman"/>
          <w:color w:val="000000"/>
        </w:rPr>
        <w:t xml:space="preserve"> is the Boltzmann constant, </w:t>
      </w:r>
      <w:proofErr w:type="spellStart"/>
      <w:r>
        <w:rPr>
          <w:rFonts w:ascii="Times New Roman" w:hAnsi="Times New Roman"/>
          <w:i/>
          <w:color w:val="000000"/>
        </w:rPr>
        <w:t>Teq</w:t>
      </w:r>
      <w:proofErr w:type="spellEnd"/>
      <w:r>
        <w:rPr>
          <w:rFonts w:ascii="Times New Roman" w:hAnsi="Times New Roman"/>
          <w:color w:val="000000"/>
        </w:rPr>
        <w:t xml:space="preserve"> is the planet’s equilibrium temperature, </w:t>
      </w:r>
      <w:r>
        <w:rPr>
          <w:rFonts w:ascii="Times New Roman" w:hAnsi="Times New Roman"/>
          <w:i/>
          <w:color w:val="000000"/>
        </w:rPr>
        <w:t>μ</w:t>
      </w:r>
      <w:r>
        <w:rPr>
          <w:rFonts w:ascii="Times New Roman" w:hAnsi="Times New Roman"/>
          <w:color w:val="000000"/>
        </w:rPr>
        <w:t xml:space="preserve"> is the mean molecular mass, and </w:t>
      </w:r>
      <w:r>
        <w:rPr>
          <w:rFonts w:ascii="Times New Roman" w:hAnsi="Times New Roman"/>
          <w:i/>
          <w:color w:val="000000"/>
        </w:rPr>
        <w:t>g</w:t>
      </w:r>
      <w:r>
        <w:rPr>
          <w:rFonts w:ascii="Times New Roman" w:hAnsi="Times New Roman"/>
          <w:color w:val="000000"/>
        </w:rPr>
        <w:t xml:space="preserve"> is the surface gravity.</w:t>
      </w:r>
    </w:p>
    <w:p w14:paraId="7E8BF62E" w14:textId="77777777" w:rsidR="007617AE" w:rsidRDefault="00FB2721">
      <w:pPr>
        <w:spacing w:after="0"/>
        <w:ind w:left="120"/>
      </w:pPr>
      <w:bookmarkStart w:id="48" w:name="Par7"/>
      <w:bookmarkEnd w:id="46"/>
      <w:r>
        <w:rPr>
          <w:rFonts w:ascii="Times New Roman" w:hAnsi="Times New Roman"/>
          <w:color w:val="000000"/>
        </w:rPr>
        <w:t>The amplitude of spectral features in transmission is then:</w:t>
      </w:r>
    </w:p>
    <w:p w14:paraId="5A703D71" w14:textId="77777777" w:rsidR="007617AE" w:rsidRDefault="00FB2721">
      <w:pPr>
        <w:spacing w:after="0"/>
        <w:ind w:left="120"/>
      </w:pPr>
      <w:bookmarkStart w:id="49" w:name="Equa"/>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\begin{array}{</w:t>
      </w:r>
      <w:proofErr w:type="spellStart"/>
      <w:r>
        <w:rPr>
          <w:rFonts w:ascii="Times New Roman" w:hAnsi="Times New Roman"/>
          <w:color w:val="000000"/>
        </w:rPr>
        <w:t>rcl</w:t>
      </w:r>
      <w:proofErr w:type="spellEnd"/>
      <w:r>
        <w:rPr>
          <w:rFonts w:ascii="Times New Roman" w:hAnsi="Times New Roman"/>
          <w:color w:val="000000"/>
        </w:rPr>
        <w:t>} \delta_\lambda &amp;\</w:t>
      </w:r>
      <w:proofErr w:type="spellStart"/>
      <w:r>
        <w:rPr>
          <w:rFonts w:ascii="Times New Roman" w:hAnsi="Times New Roman"/>
          <w:color w:val="000000"/>
        </w:rPr>
        <w:t>displaystyle</w:t>
      </w:r>
      <w:proofErr w:type="spellEnd"/>
      <w:r>
        <w:rPr>
          <w:rFonts w:ascii="Times New Roman" w:hAnsi="Times New Roman"/>
          <w:color w:val="000000"/>
        </w:rPr>
        <w:t xml:space="preserve"> =&amp;\</w:t>
      </w:r>
      <w:proofErr w:type="spellStart"/>
      <w:r>
        <w:rPr>
          <w:rFonts w:ascii="Times New Roman" w:hAnsi="Times New Roman"/>
          <w:color w:val="000000"/>
        </w:rPr>
        <w:t>displaystyle</w:t>
      </w:r>
      <w:proofErr w:type="spellEnd"/>
      <w:r>
        <w:rPr>
          <w:rFonts w:ascii="Times New Roman" w:hAnsi="Times New Roman"/>
          <w:color w:val="000000"/>
        </w:rPr>
        <w:t xml:space="preserve"> \</w:t>
      </w:r>
      <w:proofErr w:type="spellStart"/>
      <w:proofErr w:type="gramStart"/>
      <w:r>
        <w:rPr>
          <w:rFonts w:ascii="Times New Roman" w:hAnsi="Times New Roman"/>
          <w:color w:val="000000"/>
        </w:rPr>
        <w:t>frac</w:t>
      </w:r>
      <w:proofErr w:type="spellEnd"/>
      <w:r>
        <w:rPr>
          <w:rFonts w:ascii="Times New Roman" w:hAnsi="Times New Roman"/>
          <w:color w:val="000000"/>
        </w:rPr>
        <w:t>{</w:t>
      </w:r>
      <w:proofErr w:type="gram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 xml:space="preserve"> + </w:t>
      </w:r>
      <w:proofErr w:type="spellStart"/>
      <w:r>
        <w:rPr>
          <w:rFonts w:ascii="Times New Roman" w:hAnsi="Times New Roman"/>
          <w:color w:val="000000"/>
        </w:rPr>
        <w:t>nH</w:t>
      </w:r>
      <w:proofErr w:type="spellEnd"/>
      <w:r>
        <w:rPr>
          <w:rFonts w:ascii="Times New Roman" w:hAnsi="Times New Roman"/>
          <w:color w:val="000000"/>
        </w:rPr>
        <w:t>)^2}{R_s^2} - \</w:t>
      </w:r>
      <w:proofErr w:type="spellStart"/>
      <w:r>
        <w:rPr>
          <w:rFonts w:ascii="Times New Roman" w:hAnsi="Times New Roman"/>
          <w:color w:val="000000"/>
        </w:rPr>
        <w:t>frac</w:t>
      </w:r>
      <w:proofErr w:type="spellEnd"/>
      <w:r>
        <w:rPr>
          <w:rFonts w:ascii="Times New Roman" w:hAnsi="Times New Roman"/>
          <w:color w:val="000000"/>
        </w:rPr>
        <w:t>{R_p^2}{R_s^2} \end{array} \end{aligned} $$</w:t>
      </w:r>
    </w:p>
    <w:p w14:paraId="1EF20646" w14:textId="77777777" w:rsidR="007617AE" w:rsidRDefault="00FB2721">
      <w:pPr>
        <w:spacing w:after="0"/>
        <w:ind w:left="120"/>
        <w:jc w:val="right"/>
      </w:pPr>
      <w:r>
        <w:rPr>
          <w:rFonts w:ascii="Times New Roman" w:hAnsi="Times New Roman"/>
          <w:color w:val="000000"/>
        </w:rPr>
        <w:t>(2)</w:t>
      </w:r>
    </w:p>
    <w:p w14:paraId="45E76653" w14:textId="77777777" w:rsidR="007617AE" w:rsidRDefault="00FB2721">
      <w:pPr>
        <w:spacing w:after="0"/>
        <w:ind w:left="120"/>
      </w:pPr>
      <w:bookmarkStart w:id="50" w:name="Equb"/>
      <w:bookmarkEnd w:id="49"/>
      <w:r>
        <w:rPr>
          <w:rFonts w:ascii="Times New Roman" w:hAnsi="Times New Roman"/>
          <w:color w:val="000000"/>
        </w:rPr>
        <w:lastRenderedPageBreak/>
        <w:t>$$\</w:t>
      </w:r>
      <w:proofErr w:type="spellStart"/>
      <w:r>
        <w:rPr>
          <w:rFonts w:ascii="Times New Roman" w:hAnsi="Times New Roman"/>
          <w:color w:val="000000"/>
        </w:rPr>
        <w:t>displaystyle</w:t>
      </w:r>
      <w:proofErr w:type="spellEnd"/>
      <w:r>
        <w:rPr>
          <w:rFonts w:ascii="Times New Roman" w:hAnsi="Times New Roman"/>
          <w:color w:val="000000"/>
        </w:rPr>
        <w:t xml:space="preserve"> \begin{aligned} \begin{array}{</w:t>
      </w:r>
      <w:proofErr w:type="spellStart"/>
      <w:r>
        <w:rPr>
          <w:rFonts w:ascii="Times New Roman" w:hAnsi="Times New Roman"/>
          <w:color w:val="000000"/>
        </w:rPr>
        <w:t>rcl</w:t>
      </w:r>
      <w:proofErr w:type="spellEnd"/>
      <w:r>
        <w:rPr>
          <w:rFonts w:ascii="Times New Roman" w:hAnsi="Times New Roman"/>
          <w:color w:val="000000"/>
        </w:rPr>
        <w:t>} &amp;\</w:t>
      </w:r>
      <w:proofErr w:type="spellStart"/>
      <w:r>
        <w:rPr>
          <w:rFonts w:ascii="Times New Roman" w:hAnsi="Times New Roman"/>
          <w:color w:val="000000"/>
        </w:rPr>
        <w:t>displaystyle</w:t>
      </w:r>
      <w:proofErr w:type="spellEnd"/>
      <w:r>
        <w:rPr>
          <w:rFonts w:ascii="Times New Roman" w:hAnsi="Times New Roman"/>
          <w:color w:val="000000"/>
        </w:rPr>
        <w:t xml:space="preserve"> \</w:t>
      </w:r>
      <w:proofErr w:type="spellStart"/>
      <w:r>
        <w:rPr>
          <w:rFonts w:ascii="Times New Roman" w:hAnsi="Times New Roman"/>
          <w:color w:val="000000"/>
        </w:rPr>
        <w:t>approx</w:t>
      </w:r>
      <w:proofErr w:type="spellEnd"/>
      <w:r>
        <w:rPr>
          <w:rFonts w:ascii="Times New Roman" w:hAnsi="Times New Roman"/>
          <w:color w:val="000000"/>
        </w:rPr>
        <w:t xml:space="preserve"> &amp;\</w:t>
      </w:r>
      <w:proofErr w:type="spellStart"/>
      <w:r>
        <w:rPr>
          <w:rFonts w:ascii="Times New Roman" w:hAnsi="Times New Roman"/>
          <w:color w:val="000000"/>
        </w:rPr>
        <w:t>displaystyle</w:t>
      </w:r>
      <w:proofErr w:type="spellEnd"/>
      <w:r>
        <w:rPr>
          <w:rFonts w:ascii="Times New Roman" w:hAnsi="Times New Roman"/>
          <w:color w:val="000000"/>
        </w:rPr>
        <w:t xml:space="preserve"> 2nR_pH/R_s^2 \end{array} \end{aligned} $$</w:t>
      </w:r>
    </w:p>
    <w:p w14:paraId="594D4F26" w14:textId="77777777" w:rsidR="007617AE" w:rsidRDefault="00FB2721">
      <w:pPr>
        <w:spacing w:after="0"/>
        <w:ind w:left="120"/>
        <w:jc w:val="right"/>
      </w:pPr>
      <w:r>
        <w:rPr>
          <w:rFonts w:ascii="Times New Roman" w:hAnsi="Times New Roman"/>
          <w:color w:val="000000"/>
        </w:rPr>
        <w:t>(3)</w:t>
      </w:r>
    </w:p>
    <w:bookmarkEnd w:id="50"/>
    <w:p w14:paraId="05E24C36" w14:textId="77777777" w:rsidR="007617AE" w:rsidRDefault="00FB2721">
      <w:pPr>
        <w:spacing w:after="0"/>
        <w:ind w:left="120"/>
      </w:pPr>
      <w:r>
        <w:rPr>
          <w:rFonts w:ascii="Times New Roman" w:hAnsi="Times New Roman"/>
          <w:color w:val="000000"/>
        </w:rPr>
        <w:t xml:space="preserve">where </w:t>
      </w:r>
      <w:r>
        <w:rPr>
          <w:rFonts w:ascii="Times New Roman" w:hAnsi="Times New Roman"/>
          <w:i/>
          <w:color w:val="000000"/>
        </w:rPr>
        <w:t>n</w:t>
      </w:r>
      <w:r>
        <w:rPr>
          <w:rFonts w:ascii="Times New Roman" w:hAnsi="Times New Roman"/>
          <w:color w:val="000000"/>
        </w:rPr>
        <w:t xml:space="preserve"> is the number of scale heights crossed at wavelengths with high opacity (typically around two for cloud-free atmospheres at low spectral resolution; Stevenson </w:t>
      </w:r>
      <w:hyperlink w:anchor="CR95">
        <w:r>
          <w:rPr>
            <w:rFonts w:ascii="Times New Roman" w:hAnsi="Times New Roman"/>
            <w:i/>
            <w:color w:val="0000FF"/>
            <w:u w:val="single"/>
          </w:rPr>
          <w:t>2016</w:t>
        </w:r>
      </w:hyperlink>
      <w:r>
        <w:rPr>
          <w:rFonts w:ascii="Times New Roman" w:hAnsi="Times New Roman"/>
          <w:color w:val="000000"/>
        </w:rPr>
        <w:t xml:space="preserve">). It follows that ideal candidates for transmission spectroscopy have high equilibrium temperatures, small host stars, low surface gravity, and low mean molecular mass composition (hydrogen dominated). But even for these ideal cases, the amplitude of spectral features is just </w:t>
      </w:r>
      <w:proofErr w:type="spellStart"/>
      <w:r>
        <w:rPr>
          <w:rFonts w:ascii="Times New Roman" w:hAnsi="Times New Roman"/>
          <w:i/>
          <w:color w:val="000000"/>
        </w:rPr>
        <w:t>δλ</w:t>
      </w:r>
      <w:proofErr w:type="spellEnd"/>
      <w:r>
        <w:rPr>
          <w:rFonts w:ascii="Times New Roman" w:hAnsi="Times New Roman"/>
          <w:color w:val="000000"/>
        </w:rPr>
        <w:t xml:space="preserve"> ∼ 0.1</w:t>
      </w:r>
      <w:r>
        <w:rPr>
          <w:rFonts w:ascii="Times New Roman" w:hAnsi="Times New Roman"/>
          <w:i/>
          <w:color w:val="000000"/>
        </w:rPr>
        <w:t>%</w:t>
      </w:r>
      <w:r>
        <w:rPr>
          <w:rFonts w:ascii="Times New Roman" w:hAnsi="Times New Roman"/>
          <w:color w:val="000000"/>
        </w:rPr>
        <w:t xml:space="preserve">. For Earthlike planets, the expected amplitude is two to three orders of magnitude smaller, depending on host star </w:t>
      </w:r>
      <w:proofErr w:type="gramStart"/>
      <w:r>
        <w:rPr>
          <w:rFonts w:ascii="Times New Roman" w:hAnsi="Times New Roman"/>
          <w:color w:val="000000"/>
        </w:rPr>
        <w:t>size .</w:t>
      </w:r>
      <w:proofErr w:type="gramEnd"/>
    </w:p>
    <w:p w14:paraId="55925A34" w14:textId="77777777" w:rsidR="007617AE" w:rsidRDefault="00FB2721">
      <w:pPr>
        <w:spacing w:after="0"/>
        <w:ind w:left="120"/>
      </w:pPr>
      <w:bookmarkStart w:id="51" w:name="Sec4"/>
      <w:bookmarkEnd w:id="37"/>
      <w:bookmarkEnd w:id="48"/>
      <w:r>
        <w:br/>
      </w:r>
    </w:p>
    <w:p w14:paraId="6A9B6BA2" w14:textId="77777777" w:rsidR="007617AE" w:rsidRDefault="00FB2721">
      <w:pPr>
        <w:spacing w:before="210" w:after="105" w:line="288" w:lineRule="auto"/>
        <w:ind w:left="120"/>
      </w:pPr>
      <w:r>
        <w:rPr>
          <w:rFonts w:ascii="Georgia" w:hAnsi="Georgia"/>
          <w:color w:val="000000"/>
          <w:sz w:val="30"/>
        </w:rPr>
        <w:t>Occultation Spectroscopy</w:t>
      </w:r>
    </w:p>
    <w:p w14:paraId="677D1185" w14:textId="77777777" w:rsidR="007617AE" w:rsidRDefault="00FB2721">
      <w:pPr>
        <w:spacing w:after="0"/>
        <w:ind w:left="120"/>
      </w:pPr>
      <w:bookmarkStart w:id="52" w:name="Par8"/>
      <w:r>
        <w:rPr>
          <w:rFonts w:ascii="Times New Roman" w:hAnsi="Times New Roman"/>
          <w:color w:val="000000"/>
        </w:rPr>
        <w:t xml:space="preserve">A corollary of the transit spectroscopy method is occultation spectroscopy, which measures thermal emission and reflection from the planet. Rather than observing the planet during transit, it is observed at secondary eclipse, when it passes behind the host star. The eclipse provides a baseline measurement of the stellar flux alone. When the planet orbits back into view, any increase in brightness can be attributed to the planet’s thermal emission and reflected light. Secondary eclipses are discussed in detail in </w:t>
      </w:r>
      <w:hyperlink r:id="rId5">
        <w:r>
          <w:rPr>
            <w:rFonts w:ascii="Times New Roman" w:hAnsi="Times New Roman"/>
            <w:color w:val="0000FF"/>
          </w:rPr>
          <w:t>Chap. 69, “Characterization of Exoplanets: Secondary Eclipses”</w:t>
        </w:r>
      </w:hyperlink>
      <w:r>
        <w:rPr>
          <w:rFonts w:ascii="Times New Roman" w:hAnsi="Times New Roman"/>
          <w:color w:val="000000"/>
        </w:rPr>
        <w:t xml:space="preserve"> by Alonso.</w:t>
      </w:r>
    </w:p>
    <w:bookmarkEnd w:id="52"/>
    <w:p w14:paraId="44161C31" w14:textId="77777777" w:rsidR="007617AE" w:rsidRDefault="00FB2721">
      <w:pPr>
        <w:spacing w:after="0"/>
        <w:ind w:left="120"/>
      </w:pPr>
      <w:r>
        <w:br/>
      </w:r>
    </w:p>
    <w:p w14:paraId="1F446DD4" w14:textId="77777777" w:rsidR="007617AE" w:rsidRDefault="00FB2721">
      <w:pPr>
        <w:pBdr>
          <w:right w:val="none" w:sz="0" w:space="1" w:color="auto"/>
        </w:pBdr>
        <w:spacing w:after="0"/>
        <w:ind w:left="120"/>
      </w:pPr>
      <w:r>
        <w:rPr>
          <w:rFonts w:ascii="Times New Roman" w:hAnsi="Times New Roman"/>
          <w:i/>
          <w:color w:val="000000"/>
        </w:rPr>
        <w:t>Thermal Emission</w:t>
      </w:r>
    </w:p>
    <w:p w14:paraId="1F361251" w14:textId="77777777" w:rsidR="007617AE" w:rsidRDefault="00FB2721">
      <w:pPr>
        <w:spacing w:after="0"/>
        <w:ind w:left="120"/>
      </w:pPr>
      <w:bookmarkStart w:id="53" w:name="Par9"/>
      <w:r>
        <w:rPr>
          <w:rFonts w:ascii="Times New Roman" w:hAnsi="Times New Roman"/>
          <w:color w:val="000000"/>
        </w:rPr>
        <w:t xml:space="preserve">For the short-period planets that have been studied so far, the dominant source of thermal emission is reradiation of incident stellar flux (rather than latent heat of formation, as seen for directly imaged planets). </w:t>
      </w:r>
      <w:proofErr w:type="gramStart"/>
      <w:r>
        <w:rPr>
          <w:rFonts w:ascii="Times New Roman" w:hAnsi="Times New Roman"/>
          <w:color w:val="000000"/>
        </w:rPr>
        <w:t>Thus</w:t>
      </w:r>
      <w:proofErr w:type="gramEnd"/>
      <w:r>
        <w:rPr>
          <w:rFonts w:ascii="Times New Roman" w:hAnsi="Times New Roman"/>
          <w:color w:val="000000"/>
        </w:rPr>
        <w:t xml:space="preserve"> the typical size of the emission signal can be predicted from the planet’s equilibrium temperature:</w:t>
      </w:r>
    </w:p>
    <w:p w14:paraId="78697F05" w14:textId="77777777" w:rsidR="007617AE" w:rsidRDefault="00FB2721">
      <w:pPr>
        <w:spacing w:after="0"/>
        <w:ind w:left="120"/>
      </w:pPr>
      <w:bookmarkStart w:id="54" w:name="Equ2"/>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F_</w:t>
      </w:r>
      <w:proofErr w:type="gramStart"/>
      <w:r>
        <w:rPr>
          <w:rFonts w:ascii="Times New Roman" w:hAnsi="Times New Roman"/>
          <w:color w:val="000000"/>
        </w:rPr>
        <w:t>p</w:t>
      </w:r>
      <w:proofErr w:type="spellEnd"/>
      <w:r>
        <w:rPr>
          <w:rFonts w:ascii="Times New Roman" w:hAnsi="Times New Roman"/>
          <w:color w:val="000000"/>
        </w:rPr>
        <w:t>}{</w:t>
      </w:r>
      <w:proofErr w:type="gramEnd"/>
      <w:r>
        <w:rPr>
          <w:rFonts w:ascii="Times New Roman" w:hAnsi="Times New Roman"/>
          <w:color w:val="000000"/>
        </w:rPr>
        <w:t>F_s} = \</w:t>
      </w:r>
      <w:proofErr w:type="spellStart"/>
      <w:r>
        <w:rPr>
          <w:rFonts w:ascii="Times New Roman" w:hAnsi="Times New Roman"/>
          <w:color w:val="000000"/>
        </w:rPr>
        <w:t>frac</w:t>
      </w:r>
      <w:proofErr w:type="spellEnd"/>
      <w:r>
        <w:rPr>
          <w:rFonts w:ascii="Times New Roman" w:hAnsi="Times New Roman"/>
          <w:color w:val="000000"/>
        </w:rPr>
        <w:t>{B(\lambda, T_{</w:t>
      </w:r>
      <w:proofErr w:type="spellStart"/>
      <w:r>
        <w:rPr>
          <w:rFonts w:ascii="Times New Roman" w:hAnsi="Times New Roman"/>
          <w:color w:val="000000"/>
        </w:rPr>
        <w:t>eq</w:t>
      </w:r>
      <w:proofErr w:type="spellEnd"/>
      <w:r>
        <w:rPr>
          <w:rFonts w:ascii="Times New Roman" w:hAnsi="Times New Roman"/>
          <w:color w:val="000000"/>
        </w:rPr>
        <w:t>})}{B(\lambda, T_s)}\left(\</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}{R_s}\right)^2 \end{aligned} $$</w:t>
      </w:r>
    </w:p>
    <w:p w14:paraId="023ADB9B" w14:textId="77777777" w:rsidR="007617AE" w:rsidRDefault="00FB2721">
      <w:pPr>
        <w:spacing w:after="0"/>
        <w:ind w:left="120"/>
        <w:jc w:val="right"/>
      </w:pPr>
      <w:r>
        <w:rPr>
          <w:rFonts w:ascii="Times New Roman" w:hAnsi="Times New Roman"/>
          <w:color w:val="000000"/>
        </w:rPr>
        <w:t>(4)</w:t>
      </w:r>
    </w:p>
    <w:bookmarkEnd w:id="54"/>
    <w:p w14:paraId="2707754B" w14:textId="77777777" w:rsidR="007617AE" w:rsidRDefault="00FB2721">
      <w:pPr>
        <w:spacing w:after="0"/>
        <w:ind w:left="120"/>
      </w:pPr>
      <w:r>
        <w:rPr>
          <w:rFonts w:ascii="Times New Roman" w:hAnsi="Times New Roman"/>
          <w:color w:val="000000"/>
        </w:rPr>
        <w:t xml:space="preserve">where </w:t>
      </w:r>
      <w:proofErr w:type="spellStart"/>
      <w:r>
        <w:rPr>
          <w:rFonts w:ascii="Times New Roman" w:hAnsi="Times New Roman"/>
          <w:i/>
          <w:color w:val="000000"/>
        </w:rPr>
        <w:t>Fp</w:t>
      </w:r>
      <w:r>
        <w:rPr>
          <w:rFonts w:ascii="Times New Roman" w:hAnsi="Times New Roman"/>
          <w:color w:val="000000"/>
        </w:rPr>
        <w:t>∕</w:t>
      </w:r>
      <w:r>
        <w:rPr>
          <w:rFonts w:ascii="Times New Roman" w:hAnsi="Times New Roman"/>
          <w:i/>
          <w:color w:val="000000"/>
        </w:rPr>
        <w:t>Fs</w:t>
      </w:r>
      <w:proofErr w:type="spellEnd"/>
      <w:r>
        <w:rPr>
          <w:rFonts w:ascii="Times New Roman" w:hAnsi="Times New Roman"/>
          <w:color w:val="000000"/>
        </w:rPr>
        <w:t xml:space="preserve"> is the planet-to-star flux ratio, </w:t>
      </w:r>
      <w:proofErr w:type="gramStart"/>
      <w:r>
        <w:rPr>
          <w:rFonts w:ascii="Times New Roman" w:hAnsi="Times New Roman"/>
          <w:i/>
          <w:color w:val="000000"/>
        </w:rPr>
        <w:t>B</w:t>
      </w:r>
      <w:r>
        <w:rPr>
          <w:rFonts w:ascii="Times New Roman" w:hAnsi="Times New Roman"/>
          <w:color w:val="000000"/>
        </w:rPr>
        <w:t>(</w:t>
      </w:r>
      <w:proofErr w:type="gramEnd"/>
      <w:r>
        <w:rPr>
          <w:rFonts w:ascii="Times New Roman" w:hAnsi="Times New Roman"/>
          <w:i/>
          <w:color w:val="000000"/>
        </w:rPr>
        <w:t>λ</w:t>
      </w:r>
      <w:r>
        <w:rPr>
          <w:rFonts w:ascii="Times New Roman" w:hAnsi="Times New Roman"/>
          <w:color w:val="000000"/>
        </w:rPr>
        <w:t xml:space="preserve">, </w:t>
      </w:r>
      <w:r>
        <w:rPr>
          <w:rFonts w:ascii="Times New Roman" w:hAnsi="Times New Roman"/>
          <w:i/>
          <w:color w:val="000000"/>
        </w:rPr>
        <w:t>T</w:t>
      </w:r>
      <w:r>
        <w:rPr>
          <w:rFonts w:ascii="Times New Roman" w:hAnsi="Times New Roman"/>
          <w:color w:val="000000"/>
        </w:rPr>
        <w:t xml:space="preserve">) is the blackbody spectral radiance at temperature </w:t>
      </w:r>
      <w:r>
        <w:rPr>
          <w:rFonts w:ascii="Times New Roman" w:hAnsi="Times New Roman"/>
          <w:i/>
          <w:color w:val="000000"/>
        </w:rPr>
        <w:t>T</w:t>
      </w:r>
      <w:r>
        <w:rPr>
          <w:rFonts w:ascii="Times New Roman" w:hAnsi="Times New Roman"/>
          <w:color w:val="000000"/>
        </w:rPr>
        <w:t xml:space="preserve">, and </w:t>
      </w:r>
      <w:proofErr w:type="spellStart"/>
      <w:r>
        <w:rPr>
          <w:rFonts w:ascii="Times New Roman" w:hAnsi="Times New Roman"/>
          <w:i/>
          <w:color w:val="000000"/>
        </w:rPr>
        <w:t>Rp</w:t>
      </w:r>
      <w:r>
        <w:rPr>
          <w:rFonts w:ascii="Times New Roman" w:hAnsi="Times New Roman"/>
          <w:color w:val="000000"/>
        </w:rPr>
        <w:t>∕</w:t>
      </w:r>
      <w:r>
        <w:rPr>
          <w:rFonts w:ascii="Times New Roman" w:hAnsi="Times New Roman"/>
          <w:i/>
          <w:color w:val="000000"/>
        </w:rPr>
        <w:t>Rs</w:t>
      </w:r>
      <w:proofErr w:type="spellEnd"/>
      <w:r>
        <w:rPr>
          <w:rFonts w:ascii="Times New Roman" w:hAnsi="Times New Roman"/>
          <w:color w:val="000000"/>
        </w:rPr>
        <w:t xml:space="preserve"> is the planet-to-star radius ratio. Since the planet is cooler than the star, the flux ratio is larger at longer wavelengths. For example, the planet-to-star flux for the hot Jupiter HD 209458b is just 50 parts per million at 1 </w:t>
      </w:r>
      <w:proofErr w:type="spellStart"/>
      <w:r>
        <w:rPr>
          <w:rFonts w:ascii="Times New Roman" w:hAnsi="Times New Roman"/>
          <w:color w:val="000000"/>
        </w:rPr>
        <w:t>μm</w:t>
      </w:r>
      <w:proofErr w:type="spellEnd"/>
      <w:r>
        <w:rPr>
          <w:rFonts w:ascii="Times New Roman" w:hAnsi="Times New Roman"/>
          <w:color w:val="000000"/>
        </w:rPr>
        <w:t xml:space="preserve"> but increases to over 1000 ppm at 4.5 </w:t>
      </w:r>
      <w:proofErr w:type="spellStart"/>
      <w:r>
        <w:rPr>
          <w:rFonts w:ascii="Times New Roman" w:hAnsi="Times New Roman"/>
          <w:color w:val="000000"/>
        </w:rPr>
        <w:t>μm</w:t>
      </w:r>
      <w:proofErr w:type="spellEnd"/>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w:t>
      </w:r>
    </w:p>
    <w:p w14:paraId="642B89A0" w14:textId="77777777" w:rsidR="007617AE" w:rsidRDefault="00FB2721">
      <w:pPr>
        <w:spacing w:before="120" w:after="0"/>
        <w:ind w:left="120"/>
      </w:pPr>
      <w:bookmarkStart w:id="55" w:name="Par10"/>
      <w:bookmarkEnd w:id="53"/>
      <w:r>
        <w:rPr>
          <w:rFonts w:ascii="Times New Roman" w:hAnsi="Times New Roman"/>
          <w:color w:val="000000"/>
        </w:rPr>
        <w:t xml:space="preserve">Equation </w:t>
      </w:r>
      <w:hyperlink w:anchor="Equ2">
        <w:r>
          <w:rPr>
            <w:rFonts w:ascii="Times New Roman" w:hAnsi="Times New Roman"/>
            <w:color w:val="0000FF"/>
            <w:u w:val="single"/>
          </w:rPr>
          <w:t>4</w:t>
        </w:r>
      </w:hyperlink>
      <w:r>
        <w:rPr>
          <w:rFonts w:ascii="Times New Roman" w:hAnsi="Times New Roman"/>
          <w:color w:val="000000"/>
        </w:rPr>
        <w:t xml:space="preserve"> is a good first order approximation of the planet signal, but as with transmission spectroscopy, more complex features arise in the spectrum due to the atmosphere’s changing opacity with wavelength. The emitted light comes from the photosphere of the planet, where the optical depth is of order unity. At more opaque wavelengths, the photosphere is at higher altitude, where the temperature may differ from </w:t>
      </w:r>
      <w:proofErr w:type="spellStart"/>
      <w:r>
        <w:rPr>
          <w:rFonts w:ascii="Times New Roman" w:hAnsi="Times New Roman"/>
          <w:i/>
          <w:color w:val="000000"/>
        </w:rPr>
        <w:t>T</w:t>
      </w:r>
      <w:r>
        <w:rPr>
          <w:rFonts w:ascii="Times New Roman" w:hAnsi="Times New Roman"/>
          <w:color w:val="000000"/>
          <w:vertAlign w:val="subscript"/>
        </w:rPr>
        <w:t>eq</w:t>
      </w:r>
      <w:proofErr w:type="spellEnd"/>
      <w:r>
        <w:rPr>
          <w:rFonts w:ascii="Times New Roman" w:hAnsi="Times New Roman"/>
          <w:color w:val="000000"/>
        </w:rPr>
        <w:t xml:space="preserve">. We illustrate this effect in Fig. </w:t>
      </w:r>
      <w:hyperlink w:anchor="Fig3">
        <w:r>
          <w:rPr>
            <w:rFonts w:ascii="Times New Roman" w:hAnsi="Times New Roman"/>
            <w:color w:val="0000FF"/>
            <w:u w:val="single"/>
          </w:rPr>
          <w:t>3</w:t>
        </w:r>
      </w:hyperlink>
      <w:r>
        <w:rPr>
          <w:rFonts w:ascii="Times New Roman" w:hAnsi="Times New Roman"/>
          <w:color w:val="000000"/>
        </w:rPr>
        <w:t xml:space="preserve"> with the emission spectrum of WASP-43b, which has a strong water absorption feature. In the water band at centered at 1.4 </w:t>
      </w:r>
      <w:proofErr w:type="spellStart"/>
      <w:r>
        <w:rPr>
          <w:rFonts w:ascii="Times New Roman" w:hAnsi="Times New Roman"/>
          <w:color w:val="000000"/>
        </w:rPr>
        <w:t>μm</w:t>
      </w:r>
      <w:proofErr w:type="spellEnd"/>
      <w:r>
        <w:rPr>
          <w:rFonts w:ascii="Times New Roman" w:hAnsi="Times New Roman"/>
          <w:color w:val="000000"/>
        </w:rPr>
        <w:t>, we see a higher, cooler layer of the planet’s atmosphere, where the planet’s flux is lower.</w:t>
      </w:r>
    </w:p>
    <w:p w14:paraId="754BA5A0" w14:textId="77777777" w:rsidR="007617AE" w:rsidRDefault="00FB2721">
      <w:pPr>
        <w:spacing w:before="120" w:after="0"/>
        <w:ind w:left="120"/>
      </w:pPr>
      <w:bookmarkStart w:id="56" w:name="Par11"/>
      <w:bookmarkEnd w:id="55"/>
      <w:r>
        <w:rPr>
          <w:rFonts w:ascii="Times New Roman" w:hAnsi="Times New Roman"/>
          <w:color w:val="000000"/>
        </w:rPr>
        <w:t>The size and shape of spectral features depend on the exact temperature-pressure profile of the atmosphere – for example, if the temperature increases with altitude (known as a thermal inversion or stratosphere), spectral features can be seen in emission rather than absorption. Thermal emission spectroscopy is therefore a useful probe of temperature structure in addition to atmospheric composition.</w:t>
      </w:r>
    </w:p>
    <w:bookmarkEnd w:id="56"/>
    <w:p w14:paraId="721DD78B" w14:textId="77777777" w:rsidR="007617AE" w:rsidRDefault="00FB2721">
      <w:pPr>
        <w:spacing w:after="0"/>
        <w:ind w:left="120"/>
      </w:pPr>
      <w:r>
        <w:lastRenderedPageBreak/>
        <w:br/>
      </w:r>
    </w:p>
    <w:p w14:paraId="7DE2E967" w14:textId="77777777" w:rsidR="007617AE" w:rsidRDefault="00FB2721">
      <w:pPr>
        <w:pBdr>
          <w:right w:val="none" w:sz="0" w:space="1" w:color="auto"/>
        </w:pBdr>
        <w:spacing w:after="0"/>
        <w:ind w:left="120"/>
      </w:pPr>
      <w:r>
        <w:rPr>
          <w:rFonts w:ascii="Times New Roman" w:hAnsi="Times New Roman"/>
          <w:i/>
          <w:color w:val="000000"/>
        </w:rPr>
        <w:t>Reflected Light</w:t>
      </w:r>
    </w:p>
    <w:p w14:paraId="052102A4" w14:textId="77777777" w:rsidR="007617AE" w:rsidRDefault="00FB2721">
      <w:pPr>
        <w:spacing w:after="0"/>
        <w:ind w:left="120"/>
      </w:pPr>
      <w:bookmarkStart w:id="57" w:name="Par12"/>
      <w:r>
        <w:rPr>
          <w:rFonts w:ascii="Times New Roman" w:hAnsi="Times New Roman"/>
          <w:color w:val="000000"/>
        </w:rPr>
        <w:t xml:space="preserve">At short wavelengths, reflected light from the planet may also be detectable. It is convenient to quantify the amount of reflected light in terms of a “perfect” Lambertian surface: a flat, perfectly diffusing disk with the same cross-sectional area as the planet. The ratio of reflected light from the fully illuminated planet, relative to reflection by a perfect mirror, is the geometric albedo </w:t>
      </w:r>
      <w:r>
        <w:rPr>
          <w:rFonts w:ascii="Times New Roman" w:hAnsi="Times New Roman"/>
          <w:i/>
          <w:color w:val="000000"/>
        </w:rPr>
        <w:t>Ag</w:t>
      </w:r>
      <w:r>
        <w:rPr>
          <w:rFonts w:ascii="Times New Roman" w:hAnsi="Times New Roman"/>
          <w:color w:val="000000"/>
        </w:rPr>
        <w:t>. The total reflected light signal is</w:t>
      </w:r>
    </w:p>
    <w:p w14:paraId="5E6F088C" w14:textId="77777777" w:rsidR="007617AE" w:rsidRDefault="00FB2721">
      <w:pPr>
        <w:spacing w:after="0"/>
        <w:ind w:left="120"/>
      </w:pPr>
      <w:bookmarkStart w:id="58" w:name="Equ3"/>
      <w:r>
        <w:rPr>
          <w:rFonts w:ascii="Times New Roman" w:hAnsi="Times New Roman"/>
          <w:color w:val="000000"/>
        </w:rPr>
        <w:t xml:space="preserve">$$ F_{reflect} = </w:t>
      </w:r>
      <w:proofErr w:type="spellStart"/>
      <w:r>
        <w:rPr>
          <w:rFonts w:ascii="Times New Roman" w:hAnsi="Times New Roman"/>
          <w:color w:val="000000"/>
        </w:rPr>
        <w:t>A_g</w:t>
      </w:r>
      <w:proofErr w:type="spell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w:t>
      </w:r>
      <w:proofErr w:type="gramStart"/>
      <w:r>
        <w:rPr>
          <w:rFonts w:ascii="Times New Roman" w:hAnsi="Times New Roman"/>
          <w:color w:val="000000"/>
        </w:rPr>
        <w:t>a)^</w:t>
      </w:r>
      <w:proofErr w:type="gramEnd"/>
      <w:r>
        <w:rPr>
          <w:rFonts w:ascii="Times New Roman" w:hAnsi="Times New Roman"/>
          <w:color w:val="000000"/>
        </w:rPr>
        <w:t>2 \</w:t>
      </w:r>
      <w:proofErr w:type="spellStart"/>
      <w:r>
        <w:rPr>
          <w:rFonts w:ascii="Times New Roman" w:hAnsi="Times New Roman"/>
          <w:color w:val="000000"/>
        </w:rPr>
        <w:t>varPhi</w:t>
      </w:r>
      <w:proofErr w:type="spellEnd"/>
      <w:r>
        <w:rPr>
          <w:rFonts w:ascii="Times New Roman" w:hAnsi="Times New Roman"/>
          <w:color w:val="000000"/>
        </w:rPr>
        <w:t>(\alpha) $$</w:t>
      </w:r>
    </w:p>
    <w:p w14:paraId="64A7BAD3" w14:textId="77777777" w:rsidR="007617AE" w:rsidRDefault="00FB2721">
      <w:pPr>
        <w:spacing w:after="0"/>
        <w:ind w:left="120"/>
        <w:jc w:val="right"/>
      </w:pPr>
      <w:r>
        <w:rPr>
          <w:rFonts w:ascii="Times New Roman" w:hAnsi="Times New Roman"/>
          <w:color w:val="000000"/>
        </w:rPr>
        <w:t>(5)</w:t>
      </w:r>
    </w:p>
    <w:bookmarkEnd w:id="58"/>
    <w:p w14:paraId="11B713EF" w14:textId="77777777" w:rsidR="007617AE" w:rsidRDefault="00FB2721">
      <w:pPr>
        <w:spacing w:after="0"/>
        <w:ind w:left="120"/>
      </w:pPr>
      <w:r>
        <w:rPr>
          <w:rFonts w:ascii="Times New Roman" w:hAnsi="Times New Roman"/>
          <w:color w:val="000000"/>
        </w:rPr>
        <w:t xml:space="preserve">where </w:t>
      </w:r>
      <w:r>
        <w:rPr>
          <w:rFonts w:ascii="Times New Roman" w:hAnsi="Times New Roman"/>
          <w:i/>
          <w:color w:val="000000"/>
        </w:rPr>
        <w:t>a</w:t>
      </w:r>
      <w:r>
        <w:rPr>
          <w:rFonts w:ascii="Times New Roman" w:hAnsi="Times New Roman"/>
          <w:color w:val="000000"/>
        </w:rPr>
        <w:t xml:space="preserve"> is the orbital separation and </w:t>
      </w:r>
      <w:r>
        <w:rPr>
          <w:rFonts w:ascii="Times New Roman" w:hAnsi="Times New Roman"/>
          <w:i/>
          <w:color w:val="000000"/>
        </w:rPr>
        <w:t>Φ</w:t>
      </w:r>
      <w:r>
        <w:rPr>
          <w:rFonts w:ascii="Times New Roman" w:hAnsi="Times New Roman"/>
          <w:color w:val="000000"/>
        </w:rPr>
        <w:t>(</w:t>
      </w:r>
      <w:r>
        <w:rPr>
          <w:rFonts w:ascii="Times New Roman" w:hAnsi="Times New Roman"/>
          <w:i/>
          <w:color w:val="000000"/>
        </w:rPr>
        <w:t>α</w:t>
      </w:r>
      <w:r>
        <w:rPr>
          <w:rFonts w:ascii="Times New Roman" w:hAnsi="Times New Roman"/>
          <w:color w:val="000000"/>
        </w:rPr>
        <w:t xml:space="preserve">) is the phase function (the reflected light intensity at phase angle </w:t>
      </w:r>
      <w:r>
        <w:rPr>
          <w:rFonts w:ascii="Times New Roman" w:hAnsi="Times New Roman"/>
          <w:i/>
          <w:color w:val="000000"/>
        </w:rPr>
        <w:t>α</w:t>
      </w:r>
      <w:r>
        <w:rPr>
          <w:rFonts w:ascii="Times New Roman" w:hAnsi="Times New Roman"/>
          <w:color w:val="000000"/>
        </w:rPr>
        <w:t xml:space="preserve">). The phase function depends on the scattering properties of the atmosphere, but analytic predictions are available for certain simplified models (e.g., </w:t>
      </w:r>
      <w:proofErr w:type="spellStart"/>
      <w:r>
        <w:rPr>
          <w:rFonts w:ascii="Times New Roman" w:hAnsi="Times New Roman"/>
          <w:color w:val="000000"/>
        </w:rPr>
        <w:t>Madhusudhan</w:t>
      </w:r>
      <w:proofErr w:type="spellEnd"/>
      <w:r>
        <w:rPr>
          <w:rFonts w:ascii="Times New Roman" w:hAnsi="Times New Roman"/>
          <w:color w:val="000000"/>
        </w:rPr>
        <w:t xml:space="preserve"> and Burrows </w:t>
      </w:r>
      <w:hyperlink w:anchor="CR59">
        <w:r>
          <w:rPr>
            <w:rFonts w:ascii="Times New Roman" w:hAnsi="Times New Roman"/>
            <w:i/>
            <w:color w:val="0000FF"/>
            <w:u w:val="single"/>
          </w:rPr>
          <w:t>2012</w:t>
        </w:r>
      </w:hyperlink>
      <w:r>
        <w:rPr>
          <w:rFonts w:ascii="Times New Roman" w:hAnsi="Times New Roman"/>
          <w:color w:val="000000"/>
        </w:rPr>
        <w:t xml:space="preserve">). Reflected light is easiest to detect in the optical, where it dominates the thermal emission signal; however, the amplitude tends to be small (typically less than 100 ppm; </w:t>
      </w:r>
      <w:proofErr w:type="spellStart"/>
      <w:r>
        <w:rPr>
          <w:rFonts w:ascii="Times New Roman" w:hAnsi="Times New Roman"/>
          <w:color w:val="000000"/>
        </w:rPr>
        <w:t>Angerhausen</w:t>
      </w:r>
      <w:proofErr w:type="spellEnd"/>
      <w:r>
        <w:rPr>
          <w:rFonts w:ascii="Times New Roman" w:hAnsi="Times New Roman"/>
          <w:color w:val="000000"/>
        </w:rPr>
        <w:t xml:space="preserve"> et al. </w:t>
      </w:r>
      <w:hyperlink w:anchor="CR3">
        <w:r>
          <w:rPr>
            <w:rFonts w:ascii="Times New Roman" w:hAnsi="Times New Roman"/>
            <w:i/>
            <w:color w:val="0000FF"/>
            <w:u w:val="single"/>
          </w:rPr>
          <w:t>2015</w:t>
        </w:r>
      </w:hyperlink>
      <w:r>
        <w:rPr>
          <w:rFonts w:ascii="Times New Roman" w:hAnsi="Times New Roman"/>
          <w:color w:val="000000"/>
        </w:rPr>
        <w:t>).</w:t>
      </w:r>
    </w:p>
    <w:bookmarkEnd w:id="57"/>
    <w:p w14:paraId="37848527" w14:textId="77777777" w:rsidR="007617AE" w:rsidRDefault="00FB2721">
      <w:pPr>
        <w:spacing w:after="0"/>
        <w:ind w:left="120"/>
      </w:pPr>
      <w:r>
        <w:br/>
      </w:r>
    </w:p>
    <w:p w14:paraId="71F4EE06" w14:textId="77777777" w:rsidR="007617AE" w:rsidRDefault="00FB2721">
      <w:pPr>
        <w:pBdr>
          <w:right w:val="none" w:sz="0" w:space="1" w:color="auto"/>
        </w:pBdr>
        <w:spacing w:after="0"/>
        <w:ind w:left="120"/>
      </w:pPr>
      <w:r>
        <w:rPr>
          <w:rFonts w:ascii="Times New Roman" w:hAnsi="Times New Roman"/>
          <w:i/>
          <w:color w:val="000000"/>
        </w:rPr>
        <w:t>Phase Curves</w:t>
      </w:r>
    </w:p>
    <w:p w14:paraId="5C5C599C" w14:textId="77777777" w:rsidR="007617AE" w:rsidRDefault="00FB2721">
      <w:pPr>
        <w:spacing w:after="0"/>
        <w:ind w:left="120"/>
      </w:pPr>
      <w:bookmarkStart w:id="59" w:name="Par13"/>
      <w:r>
        <w:rPr>
          <w:rFonts w:ascii="Times New Roman" w:hAnsi="Times New Roman"/>
          <w:color w:val="000000"/>
        </w:rPr>
        <w:t xml:space="preserve">In addition to characterizing thermal emission and reflected light from secondary eclipses, it is also possible to observe a full-orbit phase curve (Seager et al. </w:t>
      </w:r>
      <w:hyperlink w:anchor="CR86">
        <w:r>
          <w:rPr>
            <w:rFonts w:ascii="Times New Roman" w:hAnsi="Times New Roman"/>
            <w:i/>
            <w:color w:val="0000FF"/>
            <w:u w:val="single"/>
          </w:rPr>
          <w:t>2000</w:t>
        </w:r>
      </w:hyperlink>
      <w:r>
        <w:rPr>
          <w:rFonts w:ascii="Times New Roman" w:hAnsi="Times New Roman"/>
          <w:color w:val="000000"/>
        </w:rPr>
        <w:t xml:space="preserve">; Knutson et al. </w:t>
      </w:r>
      <w:hyperlink w:anchor="CR48">
        <w:r>
          <w:rPr>
            <w:rFonts w:ascii="Times New Roman" w:hAnsi="Times New Roman"/>
            <w:i/>
            <w:color w:val="0000FF"/>
            <w:u w:val="single"/>
          </w:rPr>
          <w:t>2007</w:t>
        </w:r>
      </w:hyperlink>
      <w:r>
        <w:rPr>
          <w:rFonts w:ascii="Times New Roman" w:hAnsi="Times New Roman"/>
          <w:color w:val="000000"/>
        </w:rPr>
        <w:t xml:space="preserve">). These observations </w:t>
      </w:r>
      <w:proofErr w:type="gramStart"/>
      <w:r>
        <w:rPr>
          <w:rFonts w:ascii="Times New Roman" w:hAnsi="Times New Roman"/>
          <w:color w:val="000000"/>
        </w:rPr>
        <w:t>consists</w:t>
      </w:r>
      <w:proofErr w:type="gramEnd"/>
      <w:r>
        <w:rPr>
          <w:rFonts w:ascii="Times New Roman" w:hAnsi="Times New Roman"/>
          <w:color w:val="000000"/>
        </w:rPr>
        <w:t xml:space="preserve"> of continuous time series photometry or spectroscopy of a planet over its entire orbital period, using the secondary eclipse as a baseline measurement of the stellar flux alone. The targets for phase curve observations so far have been short-period planets that are tidally locked to their host stars. For these planets, the rotation period is known (equal to their orbital period), so over the course of one complete orbit, all longitudes are visible in turn. Phase curves are powerful because they probe atmospheric physics and chemistry over a wider geographic region than transits or eclipses. The theory and observations of phase curves are discussed further in </w:t>
      </w:r>
      <w:hyperlink r:id="rId6">
        <w:r>
          <w:rPr>
            <w:rFonts w:ascii="Times New Roman" w:hAnsi="Times New Roman"/>
            <w:color w:val="0000FF"/>
          </w:rPr>
          <w:t>Chap. 68, “Exoplanet Phase Curves: Observations and Theory”</w:t>
        </w:r>
      </w:hyperlink>
      <w:r>
        <w:rPr>
          <w:rFonts w:ascii="Times New Roman" w:hAnsi="Times New Roman"/>
          <w:color w:val="000000"/>
        </w:rPr>
        <w:t xml:space="preserve"> by </w:t>
      </w:r>
      <w:proofErr w:type="spellStart"/>
      <w:r>
        <w:rPr>
          <w:rFonts w:ascii="Times New Roman" w:hAnsi="Times New Roman"/>
          <w:color w:val="000000"/>
        </w:rPr>
        <w:t>Parmentier</w:t>
      </w:r>
      <w:proofErr w:type="spellEnd"/>
      <w:r>
        <w:rPr>
          <w:rFonts w:ascii="Times New Roman" w:hAnsi="Times New Roman"/>
          <w:color w:val="000000"/>
        </w:rPr>
        <w:t xml:space="preserve"> and Crossfield.</w:t>
      </w:r>
    </w:p>
    <w:bookmarkEnd w:id="59"/>
    <w:p w14:paraId="5DE69235" w14:textId="77777777" w:rsidR="007617AE" w:rsidRDefault="00FB2721">
      <w:pPr>
        <w:spacing w:after="0"/>
        <w:ind w:left="120"/>
      </w:pPr>
      <w:r>
        <w:br/>
      </w:r>
    </w:p>
    <w:p w14:paraId="7183E19A" w14:textId="77777777" w:rsidR="007617AE" w:rsidRDefault="00FB2721">
      <w:pPr>
        <w:pBdr>
          <w:right w:val="none" w:sz="0" w:space="1" w:color="auto"/>
        </w:pBdr>
        <w:spacing w:after="0"/>
        <w:ind w:left="120"/>
      </w:pPr>
      <w:r>
        <w:rPr>
          <w:rFonts w:ascii="Times New Roman" w:hAnsi="Times New Roman"/>
          <w:i/>
          <w:color w:val="000000"/>
        </w:rPr>
        <w:t>Eclipse Mapping</w:t>
      </w:r>
    </w:p>
    <w:p w14:paraId="6B72D5CA" w14:textId="77777777" w:rsidR="007617AE" w:rsidRDefault="00FB2721">
      <w:pPr>
        <w:spacing w:after="0"/>
        <w:ind w:left="120"/>
      </w:pPr>
      <w:bookmarkStart w:id="60" w:name="Par14"/>
      <w:r>
        <w:rPr>
          <w:rFonts w:ascii="Times New Roman" w:hAnsi="Times New Roman"/>
          <w:color w:val="000000"/>
        </w:rPr>
        <w:t xml:space="preserve">All of the occultation spectroscopy techniques described above rely on a hemisphere average of the planet’s reflected or emitted light. To glean additional spatial information, one can use the eclipse mapping method, which requires precise observations of the secondary eclipse light curve during ingress and egress. During these intervals, the hemisphere of the planet is partially eclipsed by the star, allowing the observer to pinpoint the brightness of a smaller region and thus map the brightness distribution in detail (Rauscher et al. </w:t>
      </w:r>
      <w:hyperlink w:anchor="CR79">
        <w:r>
          <w:rPr>
            <w:rFonts w:ascii="Times New Roman" w:hAnsi="Times New Roman"/>
            <w:i/>
            <w:color w:val="0000FF"/>
            <w:u w:val="single"/>
          </w:rPr>
          <w:t>2007</w:t>
        </w:r>
      </w:hyperlink>
      <w:r>
        <w:rPr>
          <w:rFonts w:ascii="Times New Roman" w:hAnsi="Times New Roman"/>
          <w:color w:val="000000"/>
        </w:rPr>
        <w:t xml:space="preserve">; de Wit et al. </w:t>
      </w:r>
      <w:hyperlink w:anchor="CR19">
        <w:r>
          <w:rPr>
            <w:rFonts w:ascii="Times New Roman" w:hAnsi="Times New Roman"/>
            <w:i/>
            <w:color w:val="0000FF"/>
            <w:u w:val="single"/>
          </w:rPr>
          <w:t>2012</w:t>
        </w:r>
      </w:hyperlink>
      <w:r>
        <w:rPr>
          <w:rFonts w:ascii="Times New Roman" w:hAnsi="Times New Roman"/>
          <w:color w:val="000000"/>
        </w:rPr>
        <w:t xml:space="preserve">). This is the only combined light technique that is sensitive to the planet’s brightness as a function of </w:t>
      </w:r>
      <w:r>
        <w:rPr>
          <w:rFonts w:ascii="Times New Roman" w:hAnsi="Times New Roman"/>
          <w:i/>
          <w:color w:val="000000"/>
        </w:rPr>
        <w:t>latitude</w:t>
      </w:r>
      <w:r>
        <w:rPr>
          <w:rFonts w:ascii="Times New Roman" w:hAnsi="Times New Roman"/>
          <w:color w:val="000000"/>
        </w:rPr>
        <w:t xml:space="preserve"> (because higher latitudes are first to enter and exit eclipse). For additional discussion of mapping techniques, see </w:t>
      </w:r>
      <w:hyperlink r:id="rId7">
        <w:r>
          <w:rPr>
            <w:rFonts w:ascii="Times New Roman" w:hAnsi="Times New Roman"/>
            <w:color w:val="0000FF"/>
          </w:rPr>
          <w:t>Chap. 70, “Mapping Exoplanets”</w:t>
        </w:r>
      </w:hyperlink>
      <w:r>
        <w:rPr>
          <w:rFonts w:ascii="Times New Roman" w:hAnsi="Times New Roman"/>
          <w:color w:val="000000"/>
        </w:rPr>
        <w:t xml:space="preserve"> by Cowan and </w:t>
      </w:r>
      <w:proofErr w:type="spellStart"/>
      <w:proofErr w:type="gramStart"/>
      <w:r>
        <w:rPr>
          <w:rFonts w:ascii="Times New Roman" w:hAnsi="Times New Roman"/>
          <w:color w:val="000000"/>
        </w:rPr>
        <w:t>Fujii</w:t>
      </w:r>
      <w:proofErr w:type="spellEnd"/>
      <w:r>
        <w:rPr>
          <w:rFonts w:ascii="Times New Roman" w:hAnsi="Times New Roman"/>
          <w:color w:val="000000"/>
        </w:rPr>
        <w:t xml:space="preserve"> .</w:t>
      </w:r>
      <w:proofErr w:type="gramEnd"/>
    </w:p>
    <w:p w14:paraId="2F80A889" w14:textId="77777777" w:rsidR="007617AE" w:rsidRDefault="00FB2721">
      <w:pPr>
        <w:spacing w:after="0"/>
        <w:ind w:left="120"/>
      </w:pPr>
      <w:bookmarkStart w:id="61" w:name="Sec5"/>
      <w:bookmarkEnd w:id="36"/>
      <w:bookmarkEnd w:id="51"/>
      <w:bookmarkEnd w:id="60"/>
      <w:r>
        <w:br/>
      </w:r>
    </w:p>
    <w:p w14:paraId="75CE56E0" w14:textId="77777777" w:rsidR="007617AE" w:rsidRDefault="00FB2721">
      <w:pPr>
        <w:spacing w:before="210" w:after="105" w:line="288" w:lineRule="auto"/>
        <w:ind w:left="120"/>
      </w:pPr>
      <w:r>
        <w:rPr>
          <w:rFonts w:ascii="Georgia" w:hAnsi="Georgia"/>
          <w:color w:val="000000"/>
          <w:sz w:val="36"/>
        </w:rPr>
        <w:t>Practical Considerations</w:t>
      </w:r>
    </w:p>
    <w:p w14:paraId="07E7B7AE" w14:textId="77777777" w:rsidR="007617AE" w:rsidRDefault="00FB2721">
      <w:pPr>
        <w:spacing w:after="0"/>
        <w:ind w:left="120"/>
      </w:pPr>
      <w:bookmarkStart w:id="62" w:name="Par15"/>
      <w:r>
        <w:rPr>
          <w:rFonts w:ascii="Times New Roman" w:hAnsi="Times New Roman"/>
          <w:color w:val="000000"/>
        </w:rPr>
        <w:t xml:space="preserve">Detecting the tiny signals from exoplanet atmospheres is a formidable challenge. Even for the most favorable systems, the amplitude of spectral features is of order a tenth of a percent. Pushing to this </w:t>
      </w:r>
      <w:r>
        <w:rPr>
          <w:rFonts w:ascii="Times New Roman" w:hAnsi="Times New Roman"/>
          <w:color w:val="000000"/>
        </w:rPr>
        <w:lastRenderedPageBreak/>
        <w:t>level of precision requires many photons (and thus large telescopes), a stable observing environment, and detailed knowledge of the planet’s host star. In this section, we summarize the state-of-the-art in observing facilities, briefly review ground-based observing techniques, and discuss possible sources of error.</w:t>
      </w:r>
    </w:p>
    <w:p w14:paraId="5F7E3BB1" w14:textId="77777777" w:rsidR="007617AE" w:rsidRDefault="00FB2721">
      <w:pPr>
        <w:spacing w:after="0"/>
        <w:ind w:left="120"/>
      </w:pPr>
      <w:bookmarkStart w:id="63" w:name="Sec6"/>
      <w:bookmarkEnd w:id="62"/>
      <w:r>
        <w:br/>
      </w:r>
    </w:p>
    <w:p w14:paraId="08C4D8F6" w14:textId="77777777" w:rsidR="007617AE" w:rsidRDefault="00FB2721">
      <w:pPr>
        <w:spacing w:before="210" w:after="105" w:line="288" w:lineRule="auto"/>
        <w:ind w:left="120"/>
      </w:pPr>
      <w:r>
        <w:rPr>
          <w:rFonts w:ascii="Georgia" w:hAnsi="Georgia"/>
          <w:color w:val="000000"/>
          <w:sz w:val="30"/>
        </w:rPr>
        <w:t>Observing Facilities</w:t>
      </w:r>
    </w:p>
    <w:p w14:paraId="02C3F8D0" w14:textId="77777777" w:rsidR="007617AE" w:rsidRDefault="00FB2721">
      <w:pPr>
        <w:spacing w:after="0"/>
        <w:ind w:left="120"/>
      </w:pPr>
      <w:bookmarkStart w:id="64" w:name="Par16"/>
      <w:r>
        <w:rPr>
          <w:rFonts w:ascii="Times New Roman" w:hAnsi="Times New Roman"/>
          <w:color w:val="000000"/>
        </w:rPr>
        <w:t>The Hubble and Spitzer Space Telescopes are the preeminent facilities for exoplanet atmosphere studies. Space-based observations have several advantages: they are free from atmospheric turbulence that adds systematic noise to light curves, they can access wavelengths where the Earth’s atmosphere is strongly absorbing (e.g., ultraviolet and water absorption bands), and they have lower thermal background noise in the infrared, facilitating long-wavelength observations.</w:t>
      </w:r>
    </w:p>
    <w:p w14:paraId="332CF3D1" w14:textId="77777777" w:rsidR="007617AE" w:rsidRDefault="00FB2721">
      <w:pPr>
        <w:spacing w:after="0"/>
        <w:ind w:left="120"/>
      </w:pPr>
      <w:bookmarkStart w:id="65" w:name="Par17"/>
      <w:bookmarkEnd w:id="64"/>
      <w:r>
        <w:rPr>
          <w:rFonts w:ascii="Times New Roman" w:hAnsi="Times New Roman"/>
          <w:color w:val="000000"/>
        </w:rPr>
        <w:t xml:space="preserve">As of 2017, the workhorse instruments for atmosphere characterization are the Space Telescope Imaging Spectrograph (STIS) and the Wide Field Camera 3 (WFC3) on board Hubble, and Spitzer’s Infrared Array Camera (IRAC). These instruments provide spectroscopy from the UV to the near-infrared (ending at 1.7 </w:t>
      </w:r>
      <w:proofErr w:type="spellStart"/>
      <w:r>
        <w:rPr>
          <w:rFonts w:ascii="Times New Roman" w:hAnsi="Times New Roman"/>
          <w:color w:val="000000"/>
        </w:rPr>
        <w:t>μm</w:t>
      </w:r>
      <w:proofErr w:type="spellEnd"/>
      <w:r>
        <w:rPr>
          <w:rFonts w:ascii="Times New Roman" w:hAnsi="Times New Roman"/>
          <w:color w:val="000000"/>
        </w:rPr>
        <w:t xml:space="preserve">) and broadband photometry at 3.6 and 4.5 </w:t>
      </w:r>
      <w:proofErr w:type="spellStart"/>
      <w:r>
        <w:rPr>
          <w:rFonts w:ascii="Times New Roman" w:hAnsi="Times New Roman"/>
          <w:color w:val="000000"/>
        </w:rPr>
        <w:t>μm</w:t>
      </w:r>
      <w:proofErr w:type="spellEnd"/>
      <w:r>
        <w:rPr>
          <w:rFonts w:ascii="Times New Roman" w:hAnsi="Times New Roman"/>
          <w:color w:val="000000"/>
        </w:rPr>
        <w:t xml:space="preserve">. The suite of instruments built for the James Webb Space Telescope (JWST; scheduled for launch in 2019) will provide significantly expanded spectroscopic coverage, from 0.6 to 12 </w:t>
      </w:r>
      <w:proofErr w:type="spellStart"/>
      <w:r>
        <w:rPr>
          <w:rFonts w:ascii="Times New Roman" w:hAnsi="Times New Roman"/>
          <w:color w:val="000000"/>
        </w:rPr>
        <w:t>μm</w:t>
      </w:r>
      <w:proofErr w:type="spellEnd"/>
      <w:r>
        <w:rPr>
          <w:rFonts w:ascii="Times New Roman" w:hAnsi="Times New Roman"/>
          <w:color w:val="000000"/>
        </w:rPr>
        <w:t xml:space="preserve">. Figure </w:t>
      </w:r>
      <w:hyperlink w:anchor="Fig4">
        <w:r>
          <w:rPr>
            <w:rFonts w:ascii="Times New Roman" w:hAnsi="Times New Roman"/>
            <w:color w:val="0000FF"/>
            <w:u w:val="single"/>
          </w:rPr>
          <w:t>4</w:t>
        </w:r>
      </w:hyperlink>
      <w:r>
        <w:rPr>
          <w:rFonts w:ascii="Times New Roman" w:hAnsi="Times New Roman"/>
          <w:color w:val="000000"/>
        </w:rPr>
        <w:t xml:space="preserve"> illustrates the observing capabilities of these current and planned instruments.</w:t>
      </w:r>
    </w:p>
    <w:p w14:paraId="5E9271DE"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66" w:name="MO4"/>
      <w:bookmarkStart w:id="67" w:name="Fig4"/>
      <w:r>
        <w:rPr>
          <w:rFonts w:ascii="Times New Roman" w:hAnsi="Times New Roman"/>
          <w:color w:val="000000"/>
        </w:rPr>
        <w:t>395338_1_En_100_Fig4_Print.eps</w:t>
      </w:r>
    </w:p>
    <w:bookmarkEnd w:id="66"/>
    <w:p w14:paraId="3327336E" w14:textId="77777777" w:rsidR="007617AE" w:rsidRDefault="00FB2721">
      <w:pPr>
        <w:spacing w:before="72" w:after="0"/>
        <w:ind w:left="120"/>
      </w:pPr>
      <w:r>
        <w:rPr>
          <w:rFonts w:ascii="Arial" w:hAnsi="Arial"/>
          <w:b/>
          <w:color w:val="000000"/>
        </w:rPr>
        <w:t>Fig. 4</w:t>
      </w:r>
    </w:p>
    <w:p w14:paraId="01ECDE61" w14:textId="77777777" w:rsidR="007617AE" w:rsidRDefault="00FB2721">
      <w:pPr>
        <w:spacing w:before="105" w:after="105"/>
        <w:ind w:left="120"/>
      </w:pPr>
      <w:r>
        <w:rPr>
          <w:rFonts w:ascii="Arial" w:hAnsi="Arial"/>
          <w:color w:val="000000"/>
        </w:rPr>
        <w:t xml:space="preserve">Summary of current (circa 2017) and planned observing capabilities from space. The color bar in the center indicates the wavelength scale in microns. Current instrumentation covers the UV/optical (HST/STIS), near-infrared (HST/WFC3), and infrared (Spitzer/IRAC photometry). The four instruments on board JWST (NIRISS, NIRCAM, NIRSPEC, and MIRI) will provide spectroscopy from 0.6 to 12 </w:t>
      </w:r>
      <w:proofErr w:type="spellStart"/>
      <w:r>
        <w:rPr>
          <w:rFonts w:ascii="Arial" w:hAnsi="Arial"/>
          <w:color w:val="000000"/>
        </w:rPr>
        <w:t>μm</w:t>
      </w:r>
      <w:proofErr w:type="spellEnd"/>
      <w:r>
        <w:rPr>
          <w:rFonts w:ascii="Arial" w:hAnsi="Arial"/>
          <w:color w:val="000000"/>
        </w:rPr>
        <w:t xml:space="preserve">. The typical resolution is </w:t>
      </w:r>
      <w:r>
        <w:rPr>
          <w:rFonts w:ascii="Arial" w:hAnsi="Arial"/>
          <w:i/>
          <w:color w:val="000000"/>
        </w:rPr>
        <w:t>λ</w:t>
      </w:r>
      <w:r>
        <w:rPr>
          <w:rFonts w:ascii="Arial" w:hAnsi="Arial"/>
          <w:color w:val="000000"/>
        </w:rPr>
        <w:t xml:space="preserve">∕ </w:t>
      </w:r>
      <w:proofErr w:type="spellStart"/>
      <w:r>
        <w:rPr>
          <w:rFonts w:ascii="Arial" w:hAnsi="Arial"/>
          <w:color w:val="000000"/>
        </w:rPr>
        <w:t>Δ</w:t>
      </w:r>
      <w:r>
        <w:rPr>
          <w:rFonts w:ascii="Arial" w:hAnsi="Arial"/>
          <w:i/>
          <w:color w:val="000000"/>
        </w:rPr>
        <w:t>λ</w:t>
      </w:r>
      <w:proofErr w:type="spellEnd"/>
      <w:r>
        <w:rPr>
          <w:rFonts w:ascii="Arial" w:hAnsi="Arial"/>
          <w:color w:val="000000"/>
        </w:rPr>
        <w:t xml:space="preserve"> ∼ 100–1000. Not shown are HST and JWST photometric filters or higher-resolution dispersive elements</w:t>
      </w:r>
    </w:p>
    <w:p w14:paraId="771BD36D" w14:textId="77777777" w:rsidR="007617AE" w:rsidRDefault="00FB2721">
      <w:pPr>
        <w:spacing w:after="0"/>
        <w:ind w:left="120"/>
      </w:pPr>
      <w:bookmarkStart w:id="68" w:name="Sec7"/>
      <w:bookmarkEnd w:id="63"/>
      <w:bookmarkEnd w:id="65"/>
      <w:bookmarkEnd w:id="67"/>
      <w:r>
        <w:br/>
      </w:r>
    </w:p>
    <w:p w14:paraId="018AF28B" w14:textId="77777777" w:rsidR="007617AE" w:rsidRDefault="00FB2721">
      <w:pPr>
        <w:spacing w:before="210" w:after="105" w:line="288" w:lineRule="auto"/>
        <w:ind w:left="120"/>
      </w:pPr>
      <w:r>
        <w:rPr>
          <w:rFonts w:ascii="Georgia" w:hAnsi="Georgia"/>
          <w:color w:val="000000"/>
          <w:sz w:val="30"/>
        </w:rPr>
        <w:t>Ground-Based Observations</w:t>
      </w:r>
    </w:p>
    <w:p w14:paraId="4A875EF1" w14:textId="77777777" w:rsidR="007617AE" w:rsidRDefault="00FB2721">
      <w:pPr>
        <w:spacing w:after="0"/>
        <w:ind w:left="120"/>
      </w:pPr>
      <w:bookmarkStart w:id="69" w:name="Par18"/>
      <w:r>
        <w:rPr>
          <w:rFonts w:ascii="Times New Roman" w:hAnsi="Times New Roman"/>
          <w:color w:val="000000"/>
        </w:rPr>
        <w:t>Exoplanet atmosphere characterization is possible from the ground, but it is challenging because the transparency of Earth’s atmosphere changes with time. As a target moves through the sky, line-of-sight properties such as the air mass, precipitable water vapor, and cloud coverage will vary, introducing systematic trends in the light curve that may be orders of magnitude larger than the signal from the planet.</w:t>
      </w:r>
    </w:p>
    <w:p w14:paraId="46520FFB" w14:textId="77777777" w:rsidR="007617AE" w:rsidRDefault="00FB2721">
      <w:pPr>
        <w:spacing w:before="120" w:after="0"/>
        <w:ind w:left="120"/>
      </w:pPr>
      <w:bookmarkStart w:id="70" w:name="Par19"/>
      <w:bookmarkEnd w:id="69"/>
      <w:r>
        <w:rPr>
          <w:rFonts w:ascii="Times New Roman" w:hAnsi="Times New Roman"/>
          <w:color w:val="000000"/>
        </w:rPr>
        <w:t xml:space="preserve">To correct for these effects, one approach is to use comparison stars to correct for systematic trends in the target light curve. In addition to the target, several nearby stars are observed in the same field of view. The path of their flux </w:t>
      </w:r>
      <w:proofErr w:type="gramStart"/>
      <w:r>
        <w:rPr>
          <w:rFonts w:ascii="Times New Roman" w:hAnsi="Times New Roman"/>
          <w:color w:val="000000"/>
        </w:rPr>
        <w:t>traverses</w:t>
      </w:r>
      <w:proofErr w:type="gramEnd"/>
      <w:r>
        <w:rPr>
          <w:rFonts w:ascii="Times New Roman" w:hAnsi="Times New Roman"/>
          <w:color w:val="000000"/>
        </w:rPr>
        <w:t xml:space="preserve"> similar parts of the Earth’s atmosphere, so their light curves exhibit nearly identical systematic trends as the target. The target light curve can then be divided by </w:t>
      </w:r>
      <w:r>
        <w:rPr>
          <w:rFonts w:ascii="Times New Roman" w:hAnsi="Times New Roman"/>
          <w:color w:val="000000"/>
        </w:rPr>
        <w:lastRenderedPageBreak/>
        <w:t>the sum of the comparison star light curves to remove systematics. For spectroscopic observations, the target and comparison stars must be observed with a custom-made mask with wide slits (&gt;10″) to avoid time-dependent slit losses due to variable seeing, a technique developed by Bean et al. (</w:t>
      </w:r>
      <w:hyperlink w:anchor="CR5">
        <w:r>
          <w:rPr>
            <w:rFonts w:ascii="Times New Roman" w:hAnsi="Times New Roman"/>
            <w:i/>
            <w:color w:val="0000FF"/>
            <w:u w:val="single"/>
          </w:rPr>
          <w:t>2010</w:t>
        </w:r>
      </w:hyperlink>
      <w:r>
        <w:rPr>
          <w:rFonts w:ascii="Times New Roman" w:hAnsi="Times New Roman"/>
          <w:color w:val="000000"/>
        </w:rPr>
        <w:t>).</w:t>
      </w:r>
    </w:p>
    <w:p w14:paraId="553BD99D" w14:textId="77777777" w:rsidR="007617AE" w:rsidRDefault="00FB2721">
      <w:pPr>
        <w:spacing w:before="120" w:after="0"/>
        <w:ind w:left="120"/>
      </w:pPr>
      <w:bookmarkStart w:id="71" w:name="Par20"/>
      <w:bookmarkEnd w:id="70"/>
      <w:r>
        <w:rPr>
          <w:rFonts w:ascii="Times New Roman" w:hAnsi="Times New Roman"/>
          <w:color w:val="000000"/>
        </w:rPr>
        <w:t xml:space="preserve">Another creative ground-based technique uses high-resolution spectroscopy to detect the planet’s atmosphere. The idea is that the planet spectrum is Doppler shifted due to its orbital motion and thus separated in wavelength from both the stellar spectrum and telluric lines from the Earth’s atmosphere. The planet spectrum can be cross-correlated with a template to reveal the atmospheric composition and orbital velocity (e.g., Snellen et al. </w:t>
      </w:r>
      <w:hyperlink w:anchor="CR94">
        <w:r>
          <w:rPr>
            <w:rFonts w:ascii="Times New Roman" w:hAnsi="Times New Roman"/>
            <w:i/>
            <w:color w:val="0000FF"/>
            <w:u w:val="single"/>
          </w:rPr>
          <w:t>2010</w:t>
        </w:r>
      </w:hyperlink>
      <w:r>
        <w:rPr>
          <w:rFonts w:ascii="Times New Roman" w:hAnsi="Times New Roman"/>
          <w:color w:val="000000"/>
        </w:rPr>
        <w:t xml:space="preserve">). This technique is discussed in detail in </w:t>
      </w:r>
      <w:hyperlink r:id="rId8">
        <w:r>
          <w:rPr>
            <w:rFonts w:ascii="Times New Roman" w:hAnsi="Times New Roman"/>
            <w:color w:val="0000FF"/>
          </w:rPr>
          <w:t>Chap. 71, “Spectroscopic Direct Detection of Exoplanets”</w:t>
        </w:r>
      </w:hyperlink>
      <w:r>
        <w:rPr>
          <w:rFonts w:ascii="Times New Roman" w:hAnsi="Times New Roman"/>
          <w:color w:val="000000"/>
        </w:rPr>
        <w:t xml:space="preserve"> by </w:t>
      </w:r>
      <w:proofErr w:type="spellStart"/>
      <w:r>
        <w:rPr>
          <w:rFonts w:ascii="Times New Roman" w:hAnsi="Times New Roman"/>
          <w:color w:val="000000"/>
        </w:rPr>
        <w:t>Birkby</w:t>
      </w:r>
      <w:proofErr w:type="spellEnd"/>
      <w:r>
        <w:rPr>
          <w:rFonts w:ascii="Times New Roman" w:hAnsi="Times New Roman"/>
          <w:color w:val="000000"/>
        </w:rPr>
        <w:t>.</w:t>
      </w:r>
    </w:p>
    <w:p w14:paraId="7418362C" w14:textId="77777777" w:rsidR="007617AE" w:rsidRDefault="00FB2721">
      <w:pPr>
        <w:spacing w:after="0"/>
        <w:ind w:left="120"/>
      </w:pPr>
      <w:bookmarkStart w:id="72" w:name="Sec8"/>
      <w:bookmarkEnd w:id="68"/>
      <w:bookmarkEnd w:id="71"/>
      <w:r>
        <w:br/>
      </w:r>
    </w:p>
    <w:p w14:paraId="5FE32387" w14:textId="77777777" w:rsidR="007617AE" w:rsidRDefault="00FB2721">
      <w:pPr>
        <w:spacing w:before="210" w:after="105" w:line="288" w:lineRule="auto"/>
        <w:ind w:left="120"/>
      </w:pPr>
      <w:r>
        <w:rPr>
          <w:rFonts w:ascii="Georgia" w:hAnsi="Georgia"/>
          <w:color w:val="000000"/>
          <w:sz w:val="30"/>
        </w:rPr>
        <w:t>Noise Sources</w:t>
      </w:r>
    </w:p>
    <w:p w14:paraId="27D6E177" w14:textId="77777777" w:rsidR="007617AE" w:rsidRDefault="00FB2721">
      <w:pPr>
        <w:spacing w:after="0"/>
        <w:ind w:left="120"/>
      </w:pPr>
      <w:r>
        <w:br/>
      </w:r>
    </w:p>
    <w:p w14:paraId="79944986" w14:textId="77777777" w:rsidR="007617AE" w:rsidRDefault="00FB2721">
      <w:pPr>
        <w:pBdr>
          <w:right w:val="none" w:sz="0" w:space="1" w:color="auto"/>
        </w:pBdr>
        <w:spacing w:after="0"/>
        <w:ind w:left="120"/>
      </w:pPr>
      <w:r>
        <w:rPr>
          <w:rFonts w:ascii="Times New Roman" w:hAnsi="Times New Roman"/>
          <w:i/>
          <w:color w:val="000000"/>
        </w:rPr>
        <w:t>Photon noise</w:t>
      </w:r>
    </w:p>
    <w:p w14:paraId="48D59BD4" w14:textId="77777777" w:rsidR="007617AE" w:rsidRDefault="00FB2721">
      <w:pPr>
        <w:spacing w:after="0"/>
        <w:ind w:left="120"/>
      </w:pPr>
      <w:bookmarkStart w:id="73" w:name="Par21"/>
      <w:r>
        <w:rPr>
          <w:rFonts w:ascii="Times New Roman" w:hAnsi="Times New Roman"/>
          <w:color w:val="000000"/>
        </w:rPr>
        <w:t xml:space="preserve">Stars emit </w:t>
      </w:r>
      <w:bookmarkStart w:id="74" w:name="IEq1"/>
      <w:proofErr w:type="gramStart"/>
      <w:r>
        <w:rPr>
          <w:rFonts w:ascii="Times New Roman" w:hAnsi="Times New Roman"/>
          <w:color w:val="000000"/>
        </w:rPr>
        <w:t>\(</w:t>
      </w:r>
      <w:proofErr w:type="gramEnd"/>
      <w:r>
        <w:rPr>
          <w:rFonts w:ascii="Times New Roman" w:hAnsi="Times New Roman"/>
          <w:color w:val="000000"/>
        </w:rPr>
        <w:t>N \pm \sqrt {N}\)</w:t>
      </w:r>
      <w:bookmarkEnd w:id="74"/>
      <w:r>
        <w:rPr>
          <w:rFonts w:ascii="Times New Roman" w:hAnsi="Times New Roman"/>
          <w:color w:val="000000"/>
        </w:rPr>
        <w:t xml:space="preserve"> photons per unit time. The </w:t>
      </w:r>
      <w:bookmarkStart w:id="75" w:name="IEq2"/>
      <w:proofErr w:type="gramStart"/>
      <w:r>
        <w:rPr>
          <w:rFonts w:ascii="Times New Roman" w:hAnsi="Times New Roman"/>
          <w:color w:val="000000"/>
        </w:rPr>
        <w:t>\(</w:t>
      </w:r>
      <w:proofErr w:type="gramEnd"/>
      <w:r>
        <w:rPr>
          <w:rFonts w:ascii="Times New Roman" w:hAnsi="Times New Roman"/>
          <w:color w:val="000000"/>
        </w:rPr>
        <w:t>\sqrt {N}\)</w:t>
      </w:r>
      <w:bookmarkEnd w:id="75"/>
      <w:r>
        <w:rPr>
          <w:rFonts w:ascii="Times New Roman" w:hAnsi="Times New Roman"/>
          <w:color w:val="000000"/>
        </w:rPr>
        <w:t xml:space="preserve"> noise, so-called photon noise, arises because each atom in the star emits a photon with some small probability per unit time, so the count rate follows a Poisson distribution. Photon noise is the fundamental limit on the precision of a light curve – the only way to improve the precision on a planet’s spectrum is to stack many observations together. Bright stars have lower photon noise than faint stars (the relative error </w:t>
      </w:r>
      <w:bookmarkStart w:id="76" w:name="IEq3"/>
      <w:proofErr w:type="gramStart"/>
      <w:r>
        <w:rPr>
          <w:rFonts w:ascii="Times New Roman" w:hAnsi="Times New Roman"/>
          <w:color w:val="000000"/>
        </w:rPr>
        <w:t>\(</w:t>
      </w:r>
      <w:proofErr w:type="gramEnd"/>
      <w:r>
        <w:rPr>
          <w:rFonts w:ascii="Times New Roman" w:hAnsi="Times New Roman"/>
          <w:color w:val="000000"/>
        </w:rPr>
        <w:t>\sqrt {N}/N\)</w:t>
      </w:r>
      <w:bookmarkEnd w:id="76"/>
      <w:r>
        <w:rPr>
          <w:rFonts w:ascii="Times New Roman" w:hAnsi="Times New Roman"/>
          <w:color w:val="000000"/>
        </w:rPr>
        <w:t xml:space="preserve"> decreases as </w:t>
      </w:r>
      <w:r>
        <w:rPr>
          <w:rFonts w:ascii="Times New Roman" w:hAnsi="Times New Roman"/>
          <w:i/>
          <w:color w:val="000000"/>
        </w:rPr>
        <w:t>N</w:t>
      </w:r>
      <w:r>
        <w:rPr>
          <w:rFonts w:ascii="Times New Roman" w:hAnsi="Times New Roman"/>
          <w:color w:val="000000"/>
        </w:rPr>
        <w:t xml:space="preserve"> increases), so the best target systems for atmosphere characterization typically have H mag &lt; 10. Space-based observations often reach the photon limit (Sing et al. </w:t>
      </w:r>
      <w:hyperlink w:anchor="CR90">
        <w:r>
          <w:rPr>
            <w:rFonts w:ascii="Times New Roman" w:hAnsi="Times New Roman"/>
            <w:i/>
            <w:color w:val="0000FF"/>
            <w:u w:val="single"/>
          </w:rPr>
          <w:t>2011b</w:t>
        </w:r>
      </w:hyperlink>
      <w:r>
        <w:rPr>
          <w:rFonts w:ascii="Times New Roman" w:hAnsi="Times New Roman"/>
          <w:color w:val="000000"/>
        </w:rPr>
        <w:t xml:space="preserve">; Deming et al. </w:t>
      </w:r>
      <w:hyperlink w:anchor="CR21">
        <w:r>
          <w:rPr>
            <w:rFonts w:ascii="Times New Roman" w:hAnsi="Times New Roman"/>
            <w:i/>
            <w:color w:val="0000FF"/>
            <w:u w:val="single"/>
          </w:rPr>
          <w:t>2013</w:t>
        </w:r>
      </w:hyperlink>
      <w:r>
        <w:rPr>
          <w:rFonts w:ascii="Times New Roman" w:hAnsi="Times New Roman"/>
          <w:color w:val="000000"/>
        </w:rPr>
        <w:t xml:space="preserve">; Ingalls et al. </w:t>
      </w:r>
      <w:hyperlink w:anchor="CR44">
        <w:r>
          <w:rPr>
            <w:rFonts w:ascii="Times New Roman" w:hAnsi="Times New Roman"/>
            <w:i/>
            <w:color w:val="0000FF"/>
            <w:u w:val="single"/>
          </w:rPr>
          <w:t>2016</w:t>
        </w:r>
      </w:hyperlink>
      <w:r>
        <w:rPr>
          <w:rFonts w:ascii="Times New Roman" w:hAnsi="Times New Roman"/>
          <w:color w:val="000000"/>
        </w:rPr>
        <w:t xml:space="preserve">), whereas ground-based observations are typically a factor of a few above it (e.g., Bean et al. </w:t>
      </w:r>
      <w:hyperlink w:anchor="CR6">
        <w:r>
          <w:rPr>
            <w:rFonts w:ascii="Times New Roman" w:hAnsi="Times New Roman"/>
            <w:i/>
            <w:color w:val="0000FF"/>
            <w:u w:val="single"/>
          </w:rPr>
          <w:t>2013</w:t>
        </w:r>
      </w:hyperlink>
      <w:r>
        <w:rPr>
          <w:rFonts w:ascii="Times New Roman" w:hAnsi="Times New Roman"/>
          <w:color w:val="000000"/>
        </w:rPr>
        <w:t>).</w:t>
      </w:r>
    </w:p>
    <w:bookmarkEnd w:id="73"/>
    <w:p w14:paraId="45C8017C" w14:textId="77777777" w:rsidR="007617AE" w:rsidRDefault="00FB2721">
      <w:pPr>
        <w:spacing w:after="0"/>
        <w:ind w:left="120"/>
      </w:pPr>
      <w:r>
        <w:br/>
      </w:r>
    </w:p>
    <w:p w14:paraId="24EDDA59" w14:textId="77777777" w:rsidR="007617AE" w:rsidRDefault="00FB2721">
      <w:pPr>
        <w:pBdr>
          <w:right w:val="none" w:sz="0" w:space="1" w:color="auto"/>
        </w:pBdr>
        <w:spacing w:after="0"/>
        <w:ind w:left="120"/>
      </w:pPr>
      <w:r>
        <w:rPr>
          <w:rFonts w:ascii="Times New Roman" w:hAnsi="Times New Roman"/>
          <w:i/>
          <w:color w:val="000000"/>
        </w:rPr>
        <w:t>Instrument Systematics</w:t>
      </w:r>
    </w:p>
    <w:p w14:paraId="53DE5C2D" w14:textId="77777777" w:rsidR="007617AE" w:rsidRDefault="00FB2721">
      <w:pPr>
        <w:spacing w:after="0"/>
        <w:ind w:left="120"/>
      </w:pPr>
      <w:bookmarkStart w:id="77" w:name="Par22"/>
      <w:r>
        <w:rPr>
          <w:rFonts w:ascii="Times New Roman" w:hAnsi="Times New Roman"/>
          <w:color w:val="000000"/>
        </w:rPr>
        <w:t>Instrument-based systematics are a major source of error in precise time series photometry and can be orders of magnitude larger than the planet signal. Three common systematic effects are:</w:t>
      </w:r>
    </w:p>
    <w:p w14:paraId="14830E01" w14:textId="77777777" w:rsidR="007617AE" w:rsidRDefault="00FB2721">
      <w:pPr>
        <w:numPr>
          <w:ilvl w:val="0"/>
          <w:numId w:val="3"/>
        </w:numPr>
        <w:spacing w:after="72"/>
      </w:pPr>
      <w:bookmarkStart w:id="78" w:name="Par23"/>
      <w:r>
        <w:rPr>
          <w:rFonts w:ascii="Times New Roman" w:hAnsi="Times New Roman"/>
          <w:i/>
          <w:color w:val="000000"/>
        </w:rPr>
        <w:t xml:space="preserve">Charge </w:t>
      </w:r>
      <w:proofErr w:type="gramStart"/>
      <w:r>
        <w:rPr>
          <w:rFonts w:ascii="Times New Roman" w:hAnsi="Times New Roman"/>
          <w:i/>
          <w:color w:val="000000"/>
        </w:rPr>
        <w:t xml:space="preserve">trapping </w:t>
      </w:r>
      <w:r>
        <w:rPr>
          <w:rFonts w:ascii="Times New Roman" w:hAnsi="Times New Roman"/>
          <w:color w:val="000000"/>
        </w:rPr>
        <w:t>.</w:t>
      </w:r>
      <w:proofErr w:type="gramEnd"/>
      <w:r>
        <w:rPr>
          <w:rFonts w:ascii="Times New Roman" w:hAnsi="Times New Roman"/>
          <w:color w:val="000000"/>
        </w:rPr>
        <w:t xml:space="preserve"> Near-infrared detectors (e.g., </w:t>
      </w:r>
      <w:r>
        <w:rPr>
          <w:rFonts w:ascii="Times New Roman" w:hAnsi="Times New Roman"/>
          <w:i/>
          <w:color w:val="000000"/>
        </w:rPr>
        <w:t>HST</w:t>
      </w:r>
      <w:r>
        <w:rPr>
          <w:rFonts w:ascii="Times New Roman" w:hAnsi="Times New Roman"/>
          <w:color w:val="000000"/>
        </w:rPr>
        <w:t xml:space="preserve">/WFC3) have impurities that can trap photoelectrons (Smith et al. </w:t>
      </w:r>
      <w:hyperlink w:anchor="CR93">
        <w:r>
          <w:rPr>
            <w:rFonts w:ascii="Times New Roman" w:hAnsi="Times New Roman"/>
            <w:i/>
            <w:color w:val="0000FF"/>
            <w:u w:val="single"/>
          </w:rPr>
          <w:t>2008</w:t>
        </w:r>
      </w:hyperlink>
      <w:r>
        <w:rPr>
          <w:rFonts w:ascii="Times New Roman" w:hAnsi="Times New Roman"/>
          <w:color w:val="000000"/>
        </w:rPr>
        <w:t xml:space="preserve">). As the traps fill up, the number of recorded photoelectrons increases exponentially, with a time constant that depends on the detector illumination history and current count rate (Zhou et al. </w:t>
      </w:r>
      <w:hyperlink w:anchor="CR110">
        <w:r>
          <w:rPr>
            <w:rFonts w:ascii="Times New Roman" w:hAnsi="Times New Roman"/>
            <w:i/>
            <w:color w:val="0000FF"/>
            <w:u w:val="single"/>
          </w:rPr>
          <w:t>2017</w:t>
        </w:r>
      </w:hyperlink>
      <w:r>
        <w:rPr>
          <w:rFonts w:ascii="Times New Roman" w:hAnsi="Times New Roman"/>
          <w:color w:val="000000"/>
        </w:rPr>
        <w:t xml:space="preserve">). This same mechanism is responsible for image persistence, the afterglow that appears as charge traps are released. The effect can be corrected with analytic models to photon-limited precision (Deming et al. </w:t>
      </w:r>
      <w:hyperlink w:anchor="CR21">
        <w:r>
          <w:rPr>
            <w:rFonts w:ascii="Times New Roman" w:hAnsi="Times New Roman"/>
            <w:i/>
            <w:color w:val="0000FF"/>
            <w:u w:val="single"/>
          </w:rPr>
          <w:t>2013</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w:t>
      </w:r>
    </w:p>
    <w:p w14:paraId="02BD062C" w14:textId="77777777" w:rsidR="007617AE" w:rsidRDefault="00FB2721">
      <w:pPr>
        <w:numPr>
          <w:ilvl w:val="0"/>
          <w:numId w:val="3"/>
        </w:numPr>
        <w:spacing w:after="72"/>
      </w:pPr>
      <w:bookmarkStart w:id="79" w:name="Par24"/>
      <w:bookmarkEnd w:id="78"/>
      <w:proofErr w:type="spellStart"/>
      <w:r>
        <w:rPr>
          <w:rFonts w:ascii="Times New Roman" w:hAnsi="Times New Roman"/>
          <w:i/>
          <w:color w:val="000000"/>
        </w:rPr>
        <w:t>Intrapixel</w:t>
      </w:r>
      <w:proofErr w:type="spellEnd"/>
      <w:r>
        <w:rPr>
          <w:rFonts w:ascii="Times New Roman" w:hAnsi="Times New Roman"/>
          <w:i/>
          <w:color w:val="000000"/>
        </w:rPr>
        <w:t xml:space="preserve"> effect.</w:t>
      </w:r>
      <w:r>
        <w:rPr>
          <w:rFonts w:ascii="Times New Roman" w:hAnsi="Times New Roman"/>
          <w:color w:val="000000"/>
        </w:rPr>
        <w:t xml:space="preserve"> Detector pixels do not have perfectly uniform spatial sensitivity, so the measured flux is correlated with the </w:t>
      </w:r>
      <w:r>
        <w:rPr>
          <w:rFonts w:ascii="Times New Roman" w:hAnsi="Times New Roman"/>
          <w:i/>
          <w:color w:val="000000"/>
        </w:rPr>
        <w:t>X</w:t>
      </w:r>
      <w:r>
        <w:rPr>
          <w:rFonts w:ascii="Times New Roman" w:hAnsi="Times New Roman"/>
          <w:color w:val="000000"/>
        </w:rPr>
        <w:t xml:space="preserve">, </w:t>
      </w:r>
      <w:r>
        <w:rPr>
          <w:rFonts w:ascii="Times New Roman" w:hAnsi="Times New Roman"/>
          <w:i/>
          <w:color w:val="000000"/>
        </w:rPr>
        <w:t>Y</w:t>
      </w:r>
      <w:r>
        <w:rPr>
          <w:rFonts w:ascii="Times New Roman" w:hAnsi="Times New Roman"/>
          <w:color w:val="000000"/>
        </w:rPr>
        <w:t xml:space="preserve"> position of the centroid of the image. This effect is the dominant systematic error for infrared measurements (e.g., </w:t>
      </w:r>
      <w:r>
        <w:rPr>
          <w:rFonts w:ascii="Times New Roman" w:hAnsi="Times New Roman"/>
          <w:i/>
          <w:color w:val="000000"/>
        </w:rPr>
        <w:t>Spitzer</w:t>
      </w:r>
      <w:r>
        <w:rPr>
          <w:rFonts w:ascii="Times New Roman" w:hAnsi="Times New Roman"/>
          <w:color w:val="000000"/>
        </w:rPr>
        <w:t xml:space="preserve">/IRAC). Many techniques have been developed to model </w:t>
      </w:r>
      <w:proofErr w:type="spellStart"/>
      <w:r>
        <w:rPr>
          <w:rFonts w:ascii="Times New Roman" w:hAnsi="Times New Roman"/>
          <w:color w:val="000000"/>
        </w:rPr>
        <w:t>intrapixel</w:t>
      </w:r>
      <w:proofErr w:type="spellEnd"/>
      <w:r>
        <w:rPr>
          <w:rFonts w:ascii="Times New Roman" w:hAnsi="Times New Roman"/>
          <w:color w:val="000000"/>
        </w:rPr>
        <w:t xml:space="preserve"> variation, including </w:t>
      </w:r>
      <w:r>
        <w:rPr>
          <w:rFonts w:ascii="Courier New" w:hAnsi="Courier New"/>
          <w:color w:val="000000"/>
        </w:rPr>
        <w:t>BLISS</w:t>
      </w:r>
      <w:r>
        <w:rPr>
          <w:rFonts w:ascii="Times New Roman" w:hAnsi="Times New Roman"/>
          <w:color w:val="000000"/>
        </w:rPr>
        <w:t xml:space="preserve"> mapping (Stevenson et al. </w:t>
      </w:r>
      <w:hyperlink w:anchor="CR97">
        <w:r>
          <w:rPr>
            <w:rFonts w:ascii="Times New Roman" w:hAnsi="Times New Roman"/>
            <w:i/>
            <w:color w:val="0000FF"/>
            <w:u w:val="single"/>
          </w:rPr>
          <w:t>2012</w:t>
        </w:r>
      </w:hyperlink>
      <w:r>
        <w:rPr>
          <w:rFonts w:ascii="Times New Roman" w:hAnsi="Times New Roman"/>
          <w:color w:val="000000"/>
        </w:rPr>
        <w:t xml:space="preserve">), pixel-level decorrelation (Deming et al. </w:t>
      </w:r>
      <w:hyperlink w:anchor="CR22">
        <w:r>
          <w:rPr>
            <w:rFonts w:ascii="Times New Roman" w:hAnsi="Times New Roman"/>
            <w:i/>
            <w:color w:val="0000FF"/>
            <w:u w:val="single"/>
          </w:rPr>
          <w:t>2015</w:t>
        </w:r>
      </w:hyperlink>
      <w:r>
        <w:rPr>
          <w:rFonts w:ascii="Times New Roman" w:hAnsi="Times New Roman"/>
          <w:color w:val="000000"/>
        </w:rPr>
        <w:t xml:space="preserve">), and ICA (Morello et al. </w:t>
      </w:r>
      <w:hyperlink w:anchor="CR65">
        <w:r>
          <w:rPr>
            <w:rFonts w:ascii="Times New Roman" w:hAnsi="Times New Roman"/>
            <w:i/>
            <w:color w:val="0000FF"/>
            <w:u w:val="single"/>
          </w:rPr>
          <w:t>2015</w:t>
        </w:r>
      </w:hyperlink>
      <w:r>
        <w:rPr>
          <w:rFonts w:ascii="Times New Roman" w:hAnsi="Times New Roman"/>
          <w:color w:val="000000"/>
        </w:rPr>
        <w:t>).</w:t>
      </w:r>
    </w:p>
    <w:p w14:paraId="28A2763D" w14:textId="77777777" w:rsidR="007617AE" w:rsidRDefault="00FB2721">
      <w:pPr>
        <w:numPr>
          <w:ilvl w:val="0"/>
          <w:numId w:val="3"/>
        </w:numPr>
        <w:spacing w:after="72"/>
      </w:pPr>
      <w:bookmarkStart w:id="80" w:name="Par25"/>
      <w:bookmarkEnd w:id="79"/>
      <w:r>
        <w:rPr>
          <w:rFonts w:ascii="Times New Roman" w:hAnsi="Times New Roman"/>
          <w:i/>
          <w:color w:val="000000"/>
        </w:rPr>
        <w:t>Variable illumination.</w:t>
      </w:r>
      <w:r>
        <w:rPr>
          <w:rFonts w:ascii="Times New Roman" w:hAnsi="Times New Roman"/>
          <w:color w:val="000000"/>
        </w:rPr>
        <w:t xml:space="preserve"> The position of the spectrum on the detector can shift slightly over the course of an observation, either due to pointing drift or changes in telescope focus. These shifts cause light to fall on pixels that may have different sensitivity, and the flatfield </w:t>
      </w:r>
      <w:r>
        <w:rPr>
          <w:rFonts w:ascii="Times New Roman" w:hAnsi="Times New Roman"/>
          <w:color w:val="000000"/>
        </w:rPr>
        <w:lastRenderedPageBreak/>
        <w:t xml:space="preserve">correction is generally not known well enough to remove the induced variation. This effect can sometimes be corrected with a polynomial fit (e.g., for HST/STIS observations; Sing et al. </w:t>
      </w:r>
      <w:hyperlink w:anchor="CR90">
        <w:r>
          <w:rPr>
            <w:rFonts w:ascii="Times New Roman" w:hAnsi="Times New Roman"/>
            <w:i/>
            <w:color w:val="0000FF"/>
            <w:u w:val="single"/>
          </w:rPr>
          <w:t>2011b</w:t>
        </w:r>
      </w:hyperlink>
      <w:r>
        <w:rPr>
          <w:rFonts w:ascii="Times New Roman" w:hAnsi="Times New Roman"/>
          <w:color w:val="000000"/>
        </w:rPr>
        <w:t>) but in other cases can produce a large noise floor of order ∼0.1</w:t>
      </w:r>
      <w:r>
        <w:rPr>
          <w:rFonts w:ascii="Times New Roman" w:hAnsi="Times New Roman"/>
          <w:i/>
          <w:color w:val="000000"/>
        </w:rPr>
        <w:t>%</w:t>
      </w:r>
      <w:r>
        <w:rPr>
          <w:rFonts w:ascii="Times New Roman" w:hAnsi="Times New Roman"/>
          <w:color w:val="000000"/>
        </w:rPr>
        <w:t xml:space="preserve"> (as for the old HST instrument NICMOS; Gibson et al. </w:t>
      </w:r>
      <w:hyperlink w:anchor="CR37">
        <w:r>
          <w:rPr>
            <w:rFonts w:ascii="Times New Roman" w:hAnsi="Times New Roman"/>
            <w:i/>
            <w:color w:val="0000FF"/>
            <w:u w:val="single"/>
          </w:rPr>
          <w:t>2011</w:t>
        </w:r>
      </w:hyperlink>
      <w:r>
        <w:rPr>
          <w:rFonts w:ascii="Times New Roman" w:hAnsi="Times New Roman"/>
          <w:color w:val="000000"/>
        </w:rPr>
        <w:t>).</w:t>
      </w:r>
    </w:p>
    <w:bookmarkEnd w:id="77"/>
    <w:bookmarkEnd w:id="80"/>
    <w:p w14:paraId="7B9EDB19" w14:textId="77777777" w:rsidR="007617AE" w:rsidRDefault="00FB2721">
      <w:pPr>
        <w:spacing w:after="0"/>
        <w:ind w:left="120"/>
      </w:pPr>
      <w:r>
        <w:br/>
      </w:r>
    </w:p>
    <w:p w14:paraId="1848563B" w14:textId="77777777" w:rsidR="007617AE" w:rsidRDefault="00FB2721">
      <w:pPr>
        <w:pBdr>
          <w:right w:val="none" w:sz="0" w:space="1" w:color="auto"/>
        </w:pBdr>
        <w:spacing w:after="0"/>
        <w:ind w:left="120"/>
      </w:pPr>
      <w:r>
        <w:rPr>
          <w:rFonts w:ascii="Times New Roman" w:hAnsi="Times New Roman"/>
          <w:i/>
          <w:color w:val="000000"/>
        </w:rPr>
        <w:t>Astrophysical Systematics</w:t>
      </w:r>
    </w:p>
    <w:p w14:paraId="2A20CA8F" w14:textId="77777777" w:rsidR="007617AE" w:rsidRDefault="00FB2721">
      <w:pPr>
        <w:spacing w:after="0"/>
        <w:ind w:left="120"/>
      </w:pPr>
      <w:bookmarkStart w:id="81" w:name="Par26"/>
      <w:r>
        <w:rPr>
          <w:rFonts w:ascii="Times New Roman" w:hAnsi="Times New Roman"/>
          <w:color w:val="000000"/>
        </w:rPr>
        <w:t>Systematic errors also arise from incorrect or incomplete models for the stellar or planet flux. These include:</w:t>
      </w:r>
    </w:p>
    <w:p w14:paraId="4707A179" w14:textId="77777777" w:rsidR="007617AE" w:rsidRDefault="00FB2721">
      <w:pPr>
        <w:numPr>
          <w:ilvl w:val="0"/>
          <w:numId w:val="4"/>
        </w:numPr>
        <w:spacing w:after="72"/>
      </w:pPr>
      <w:bookmarkStart w:id="82" w:name="Par27"/>
      <w:r>
        <w:rPr>
          <w:rFonts w:ascii="Times New Roman" w:hAnsi="Times New Roman"/>
          <w:i/>
          <w:color w:val="000000"/>
        </w:rPr>
        <w:t xml:space="preserve">Background </w:t>
      </w:r>
      <w:proofErr w:type="gramStart"/>
      <w:r>
        <w:rPr>
          <w:rFonts w:ascii="Times New Roman" w:hAnsi="Times New Roman"/>
          <w:i/>
          <w:color w:val="000000"/>
        </w:rPr>
        <w:t>stars .</w:t>
      </w:r>
      <w:proofErr w:type="gramEnd"/>
      <w:r>
        <w:rPr>
          <w:rFonts w:ascii="Times New Roman" w:hAnsi="Times New Roman"/>
          <w:color w:val="000000"/>
        </w:rPr>
        <w:t xml:space="preserve"> Roughly half of stars have one or more bound companions (Raghavan et al. </w:t>
      </w:r>
      <w:hyperlink w:anchor="CR78">
        <w:r>
          <w:rPr>
            <w:rFonts w:ascii="Times New Roman" w:hAnsi="Times New Roman"/>
            <w:i/>
            <w:color w:val="0000FF"/>
            <w:u w:val="single"/>
          </w:rPr>
          <w:t>2010</w:t>
        </w:r>
      </w:hyperlink>
      <w:r>
        <w:rPr>
          <w:rFonts w:ascii="Times New Roman" w:hAnsi="Times New Roman"/>
          <w:color w:val="000000"/>
        </w:rPr>
        <w:t xml:space="preserve">). If the companion flux is blended with that of the host star, it dilutes the planet signal. Transit and eclipse depths must be multiplied by a correction factor 1 + </w:t>
      </w:r>
      <w:r>
        <w:rPr>
          <w:rFonts w:ascii="Times New Roman" w:hAnsi="Times New Roman"/>
          <w:i/>
          <w:color w:val="000000"/>
        </w:rPr>
        <w:t>β</w:t>
      </w:r>
      <w:r>
        <w:rPr>
          <w:rFonts w:ascii="Times New Roman" w:hAnsi="Times New Roman"/>
          <w:color w:val="000000"/>
        </w:rPr>
        <w:t>(</w:t>
      </w:r>
      <w:r>
        <w:rPr>
          <w:rFonts w:ascii="Times New Roman" w:hAnsi="Times New Roman"/>
          <w:i/>
          <w:color w:val="000000"/>
        </w:rPr>
        <w:t>λ</w:t>
      </w:r>
      <w:r>
        <w:rPr>
          <w:rFonts w:ascii="Times New Roman" w:hAnsi="Times New Roman"/>
          <w:color w:val="000000"/>
        </w:rPr>
        <w:t xml:space="preserve">) where </w:t>
      </w:r>
      <w:r>
        <w:rPr>
          <w:rFonts w:ascii="Times New Roman" w:hAnsi="Times New Roman"/>
          <w:i/>
          <w:color w:val="000000"/>
        </w:rPr>
        <w:t>β</w:t>
      </w:r>
      <w:r>
        <w:rPr>
          <w:rFonts w:ascii="Times New Roman" w:hAnsi="Times New Roman"/>
          <w:color w:val="000000"/>
        </w:rPr>
        <w:t xml:space="preserve"> is the ratio of the background star to host star flux. High-contrast imaging is needed to detect close companions and should be obtained for systems that are targets for atmosphere characterization.</w:t>
      </w:r>
    </w:p>
    <w:p w14:paraId="0ACA6A6A" w14:textId="77777777" w:rsidR="007617AE" w:rsidRDefault="00FB2721">
      <w:pPr>
        <w:numPr>
          <w:ilvl w:val="0"/>
          <w:numId w:val="4"/>
        </w:numPr>
        <w:spacing w:after="72"/>
      </w:pPr>
      <w:bookmarkStart w:id="83" w:name="Par28"/>
      <w:bookmarkEnd w:id="82"/>
      <w:proofErr w:type="spellStart"/>
      <w:r>
        <w:rPr>
          <w:rFonts w:ascii="Times New Roman" w:hAnsi="Times New Roman"/>
          <w:i/>
          <w:color w:val="000000"/>
        </w:rPr>
        <w:t>Unocculted</w:t>
      </w:r>
      <w:proofErr w:type="spellEnd"/>
      <w:r>
        <w:rPr>
          <w:rFonts w:ascii="Times New Roman" w:hAnsi="Times New Roman"/>
          <w:i/>
          <w:color w:val="000000"/>
        </w:rPr>
        <w:t xml:space="preserve"> star </w:t>
      </w:r>
      <w:proofErr w:type="gramStart"/>
      <w:r>
        <w:rPr>
          <w:rFonts w:ascii="Times New Roman" w:hAnsi="Times New Roman"/>
          <w:i/>
          <w:color w:val="000000"/>
        </w:rPr>
        <w:t>spots .</w:t>
      </w:r>
      <w:proofErr w:type="gramEnd"/>
      <w:r>
        <w:rPr>
          <w:rFonts w:ascii="Times New Roman" w:hAnsi="Times New Roman"/>
          <w:color w:val="000000"/>
        </w:rPr>
        <w:t xml:space="preserve"> To first order, the temperature difference between the stellar photosphere and the spotted region introduces a slope in the planet spectrum. If the spots are cool enough for molecules to form (e.g., water), they can even produce spurious spectral features, as there is no way to distinguish between absorption due to molecules in the spot and absorption by the planet atmosphere. The effect from spots can be corrected by multiplying the planet spectrum by a factor (1 − </w:t>
      </w:r>
      <w:r>
        <w:rPr>
          <w:rFonts w:ascii="Times New Roman" w:hAnsi="Times New Roman"/>
          <w:i/>
          <w:color w:val="000000"/>
        </w:rPr>
        <w:t>s</w:t>
      </w:r>
      <w:r>
        <w:rPr>
          <w:rFonts w:ascii="Times New Roman" w:hAnsi="Times New Roman"/>
          <w:color w:val="000000"/>
        </w:rPr>
        <w:t xml:space="preserve"> × [1 − </w:t>
      </w:r>
      <w:proofErr w:type="spellStart"/>
      <w:r>
        <w:rPr>
          <w:rFonts w:ascii="Times New Roman" w:hAnsi="Times New Roman"/>
          <w:i/>
          <w:color w:val="000000"/>
        </w:rPr>
        <w:t>F</w:t>
      </w:r>
      <w:proofErr w:type="gramStart"/>
      <w:r>
        <w:rPr>
          <w:rFonts w:ascii="Times New Roman" w:hAnsi="Times New Roman"/>
          <w:i/>
          <w:color w:val="000000"/>
        </w:rPr>
        <w:t>λ</w:t>
      </w:r>
      <w:r>
        <w:rPr>
          <w:rFonts w:ascii="Times New Roman" w:hAnsi="Times New Roman"/>
          <w:color w:val="000000"/>
          <w:vertAlign w:val="subscript"/>
        </w:rPr>
        <w:t>,spot</w:t>
      </w:r>
      <w:proofErr w:type="gramEnd"/>
      <w:r>
        <w:rPr>
          <w:rFonts w:ascii="Times New Roman" w:hAnsi="Times New Roman"/>
          <w:color w:val="000000"/>
        </w:rPr>
        <w:t>∕</w:t>
      </w:r>
      <w:r>
        <w:rPr>
          <w:rFonts w:ascii="Times New Roman" w:hAnsi="Times New Roman"/>
          <w:i/>
          <w:color w:val="000000"/>
        </w:rPr>
        <w:t>Fλ</w:t>
      </w:r>
      <w:r>
        <w:rPr>
          <w:rFonts w:ascii="Times New Roman" w:hAnsi="Times New Roman"/>
          <w:color w:val="000000"/>
          <w:vertAlign w:val="subscript"/>
        </w:rPr>
        <w:t>,phot</w:t>
      </w:r>
      <w:proofErr w:type="spellEnd"/>
      <w:r>
        <w:rPr>
          <w:rFonts w:ascii="Times New Roman" w:hAnsi="Times New Roman"/>
          <w:color w:val="000000"/>
        </w:rPr>
        <w:t>])</w:t>
      </w:r>
      <w:r>
        <w:rPr>
          <w:rFonts w:ascii="Times New Roman" w:hAnsi="Times New Roman"/>
          <w:color w:val="000000"/>
          <w:vertAlign w:val="superscript"/>
        </w:rPr>
        <w:t>−1</w:t>
      </w:r>
      <w:r>
        <w:rPr>
          <w:rFonts w:ascii="Times New Roman" w:hAnsi="Times New Roman"/>
          <w:color w:val="000000"/>
        </w:rPr>
        <w:t xml:space="preserve">, where </w:t>
      </w:r>
      <w:r>
        <w:rPr>
          <w:rFonts w:ascii="Times New Roman" w:hAnsi="Times New Roman"/>
          <w:i/>
          <w:color w:val="000000"/>
        </w:rPr>
        <w:t>s</w:t>
      </w:r>
      <w:r>
        <w:rPr>
          <w:rFonts w:ascii="Times New Roman" w:hAnsi="Times New Roman"/>
          <w:color w:val="000000"/>
        </w:rPr>
        <w:t xml:space="preserve"> is the spot covering fraction and </w:t>
      </w:r>
      <w:proofErr w:type="spellStart"/>
      <w:r>
        <w:rPr>
          <w:rFonts w:ascii="Times New Roman" w:hAnsi="Times New Roman"/>
          <w:i/>
          <w:color w:val="000000"/>
        </w:rPr>
        <w:t>Fλ</w:t>
      </w:r>
      <w:proofErr w:type="spellEnd"/>
      <w:r>
        <w:rPr>
          <w:rFonts w:ascii="Times New Roman" w:hAnsi="Times New Roman"/>
          <w:color w:val="000000"/>
        </w:rPr>
        <w:t xml:space="preserve"> is spectral radiance for the spot or the photosphere (McCullough et al. </w:t>
      </w:r>
      <w:hyperlink w:anchor="CR62">
        <w:r>
          <w:rPr>
            <w:rFonts w:ascii="Times New Roman" w:hAnsi="Times New Roman"/>
            <w:i/>
            <w:color w:val="0000FF"/>
            <w:u w:val="single"/>
          </w:rPr>
          <w:t>2014</w:t>
        </w:r>
      </w:hyperlink>
      <w:r>
        <w:rPr>
          <w:rFonts w:ascii="Times New Roman" w:hAnsi="Times New Roman"/>
          <w:color w:val="000000"/>
        </w:rPr>
        <w:t xml:space="preserve">). The spot properties can be estimated based on the amplitude of long-term photometric variability in the stellar light curve or from spot crossing during transit (e.g., Pont et al. </w:t>
      </w:r>
      <w:hyperlink w:anchor="CR77">
        <w:r>
          <w:rPr>
            <w:rFonts w:ascii="Times New Roman" w:hAnsi="Times New Roman"/>
            <w:i/>
            <w:color w:val="0000FF"/>
            <w:u w:val="single"/>
          </w:rPr>
          <w:t>2008</w:t>
        </w:r>
      </w:hyperlink>
      <w:r>
        <w:rPr>
          <w:rFonts w:ascii="Times New Roman" w:hAnsi="Times New Roman"/>
          <w:color w:val="000000"/>
        </w:rPr>
        <w:t>).</w:t>
      </w:r>
    </w:p>
    <w:p w14:paraId="1261149D" w14:textId="77777777" w:rsidR="007617AE" w:rsidRDefault="00FB2721">
      <w:pPr>
        <w:numPr>
          <w:ilvl w:val="0"/>
          <w:numId w:val="4"/>
        </w:numPr>
        <w:spacing w:after="72"/>
      </w:pPr>
      <w:bookmarkStart w:id="84" w:name="Par29"/>
      <w:bookmarkEnd w:id="83"/>
      <w:r>
        <w:rPr>
          <w:rFonts w:ascii="Times New Roman" w:hAnsi="Times New Roman"/>
          <w:i/>
          <w:color w:val="000000"/>
        </w:rPr>
        <w:t xml:space="preserve">Stellar </w:t>
      </w:r>
      <w:proofErr w:type="gramStart"/>
      <w:r>
        <w:rPr>
          <w:rFonts w:ascii="Times New Roman" w:hAnsi="Times New Roman"/>
          <w:i/>
          <w:color w:val="000000"/>
        </w:rPr>
        <w:t>activity .</w:t>
      </w:r>
      <w:proofErr w:type="gramEnd"/>
      <w:r>
        <w:rPr>
          <w:rFonts w:ascii="Times New Roman" w:hAnsi="Times New Roman"/>
          <w:color w:val="000000"/>
        </w:rPr>
        <w:t xml:space="preserve"> Variations in star spot coverage are also a source of bias in transit depth measurements. To correct transit depths taken at different epochs, one can obtain photometric monitoring of the host star to estimate changes in </w:t>
      </w:r>
      <w:r>
        <w:rPr>
          <w:rFonts w:ascii="Times New Roman" w:hAnsi="Times New Roman"/>
          <w:i/>
          <w:color w:val="000000"/>
        </w:rPr>
        <w:t>s</w:t>
      </w:r>
      <w:r>
        <w:rPr>
          <w:rFonts w:ascii="Times New Roman" w:hAnsi="Times New Roman"/>
          <w:color w:val="000000"/>
        </w:rPr>
        <w:t xml:space="preserve"> and correct the depths with the above scale factor.</w:t>
      </w:r>
    </w:p>
    <w:p w14:paraId="3160960A" w14:textId="77777777" w:rsidR="007617AE" w:rsidRDefault="00FB2721">
      <w:pPr>
        <w:numPr>
          <w:ilvl w:val="0"/>
          <w:numId w:val="4"/>
        </w:numPr>
        <w:spacing w:after="72"/>
      </w:pPr>
      <w:bookmarkStart w:id="85" w:name="Par30"/>
      <w:bookmarkEnd w:id="84"/>
      <w:r>
        <w:rPr>
          <w:rFonts w:ascii="Times New Roman" w:hAnsi="Times New Roman"/>
          <w:i/>
          <w:color w:val="000000"/>
        </w:rPr>
        <w:t xml:space="preserve">Nightside emission from the </w:t>
      </w:r>
      <w:proofErr w:type="gramStart"/>
      <w:r>
        <w:rPr>
          <w:rFonts w:ascii="Times New Roman" w:hAnsi="Times New Roman"/>
          <w:i/>
          <w:color w:val="000000"/>
        </w:rPr>
        <w:t>planet .</w:t>
      </w:r>
      <w:proofErr w:type="gramEnd"/>
      <w:r>
        <w:rPr>
          <w:rFonts w:ascii="Times New Roman" w:hAnsi="Times New Roman"/>
          <w:color w:val="000000"/>
        </w:rPr>
        <w:t xml:space="preserve"> For the hottest planets, thermal emission from the nightside may contribute significant flux during the transit. The nightside temperature depends on the planet’s heat redistribution and cloud coverage, so can only be measured directly from phase curve observations. To correct for nightside flux, the transit depths should be multiplied be a factor (1 + </w:t>
      </w:r>
      <w:proofErr w:type="spellStart"/>
      <w:r>
        <w:rPr>
          <w:rFonts w:ascii="Times New Roman" w:hAnsi="Times New Roman"/>
          <w:i/>
          <w:color w:val="000000"/>
        </w:rPr>
        <w:t>Fp</w:t>
      </w:r>
      <w:r>
        <w:rPr>
          <w:rFonts w:ascii="Times New Roman" w:hAnsi="Times New Roman"/>
          <w:color w:val="000000"/>
        </w:rPr>
        <w:t>∕</w:t>
      </w:r>
      <w:proofErr w:type="gramStart"/>
      <w:r>
        <w:rPr>
          <w:rFonts w:ascii="Times New Roman" w:hAnsi="Times New Roman"/>
          <w:i/>
          <w:color w:val="000000"/>
        </w:rPr>
        <w:t>Fs</w:t>
      </w:r>
      <w:proofErr w:type="spellEnd"/>
      <w:r>
        <w:rPr>
          <w:rFonts w:ascii="Times New Roman" w:hAnsi="Times New Roman"/>
          <w:color w:val="000000"/>
        </w:rPr>
        <w:t>)</w:t>
      </w:r>
      <w:r>
        <w:rPr>
          <w:rFonts w:ascii="Times New Roman" w:hAnsi="Times New Roman"/>
          <w:color w:val="000000"/>
          <w:vertAlign w:val="superscript"/>
        </w:rPr>
        <w:t>−</w:t>
      </w:r>
      <w:proofErr w:type="gramEnd"/>
      <w:r>
        <w:rPr>
          <w:rFonts w:ascii="Times New Roman" w:hAnsi="Times New Roman"/>
          <w:color w:val="000000"/>
          <w:vertAlign w:val="superscript"/>
        </w:rPr>
        <w:t>1</w:t>
      </w:r>
      <w:r>
        <w:rPr>
          <w:rFonts w:ascii="Times New Roman" w:hAnsi="Times New Roman"/>
          <w:color w:val="000000"/>
        </w:rPr>
        <w:t xml:space="preserve">, where </w:t>
      </w:r>
      <w:proofErr w:type="spellStart"/>
      <w:r>
        <w:rPr>
          <w:rFonts w:ascii="Times New Roman" w:hAnsi="Times New Roman"/>
          <w:i/>
          <w:color w:val="000000"/>
        </w:rPr>
        <w:t>Fp</w:t>
      </w:r>
      <w:proofErr w:type="spellEnd"/>
      <w:r>
        <w:rPr>
          <w:rFonts w:ascii="Times New Roman" w:hAnsi="Times New Roman"/>
          <w:color w:val="000000"/>
        </w:rPr>
        <w:t xml:space="preserve"> is the planet nightside flux and </w:t>
      </w:r>
      <w:r>
        <w:rPr>
          <w:rFonts w:ascii="Times New Roman" w:hAnsi="Times New Roman"/>
          <w:i/>
          <w:color w:val="000000"/>
        </w:rPr>
        <w:t>Fs</w:t>
      </w:r>
      <w:r>
        <w:rPr>
          <w:rFonts w:ascii="Times New Roman" w:hAnsi="Times New Roman"/>
          <w:color w:val="000000"/>
        </w:rPr>
        <w:t xml:space="preserve"> is the stellar flux (Kipping and Tinetti </w:t>
      </w:r>
      <w:hyperlink w:anchor="CR47">
        <w:r>
          <w:rPr>
            <w:rFonts w:ascii="Times New Roman" w:hAnsi="Times New Roman"/>
            <w:i/>
            <w:color w:val="0000FF"/>
            <w:u w:val="single"/>
          </w:rPr>
          <w:t>2010</w:t>
        </w:r>
      </w:hyperlink>
      <w:r>
        <w:rPr>
          <w:rFonts w:ascii="Times New Roman" w:hAnsi="Times New Roman"/>
          <w:color w:val="000000"/>
        </w:rPr>
        <w:t>).</w:t>
      </w:r>
    </w:p>
    <w:bookmarkEnd w:id="81"/>
    <w:bookmarkEnd w:id="85"/>
    <w:p w14:paraId="6168D0A7" w14:textId="77777777" w:rsidR="007617AE" w:rsidRDefault="00FB2721">
      <w:pPr>
        <w:spacing w:after="0"/>
        <w:ind w:left="120"/>
      </w:pPr>
      <w:r>
        <w:br/>
      </w:r>
    </w:p>
    <w:p w14:paraId="0D197A67" w14:textId="77777777" w:rsidR="007617AE" w:rsidRDefault="00FB2721">
      <w:pPr>
        <w:pBdr>
          <w:right w:val="none" w:sz="0" w:space="1" w:color="auto"/>
        </w:pBdr>
        <w:spacing w:after="0"/>
        <w:ind w:left="120"/>
      </w:pPr>
      <w:r>
        <w:rPr>
          <w:rFonts w:ascii="Times New Roman" w:hAnsi="Times New Roman"/>
          <w:i/>
          <w:color w:val="000000"/>
        </w:rPr>
        <w:t>Notes on Reliability</w:t>
      </w:r>
    </w:p>
    <w:p w14:paraId="25796BD4" w14:textId="77777777" w:rsidR="007617AE" w:rsidRDefault="00FB2721">
      <w:pPr>
        <w:spacing w:after="0"/>
        <w:ind w:left="120"/>
      </w:pPr>
      <w:bookmarkStart w:id="86" w:name="Par31"/>
      <w:r>
        <w:rPr>
          <w:rFonts w:ascii="Times New Roman" w:hAnsi="Times New Roman"/>
          <w:color w:val="000000"/>
        </w:rPr>
        <w:t xml:space="preserve">We have noted here that there are many potential challenges for precise atmosphere characterization, and indeed, several early results were later disputed (e.g., Tinetti et al. </w:t>
      </w:r>
      <w:hyperlink w:anchor="CR104">
        <w:r>
          <w:rPr>
            <w:rFonts w:ascii="Times New Roman" w:hAnsi="Times New Roman"/>
            <w:i/>
            <w:color w:val="0000FF"/>
            <w:u w:val="single"/>
          </w:rPr>
          <w:t>2007</w:t>
        </w:r>
      </w:hyperlink>
      <w:r>
        <w:rPr>
          <w:rFonts w:ascii="Times New Roman" w:hAnsi="Times New Roman"/>
          <w:color w:val="000000"/>
        </w:rPr>
        <w:t xml:space="preserve">; Swain et al. </w:t>
      </w:r>
      <w:hyperlink w:anchor="CR103">
        <w:r>
          <w:rPr>
            <w:rFonts w:ascii="Times New Roman" w:hAnsi="Times New Roman"/>
            <w:i/>
            <w:color w:val="0000FF"/>
            <w:u w:val="single"/>
          </w:rPr>
          <w:t>2008</w:t>
        </w:r>
      </w:hyperlink>
      <w:r>
        <w:rPr>
          <w:rFonts w:ascii="Times New Roman" w:hAnsi="Times New Roman"/>
          <w:color w:val="000000"/>
        </w:rPr>
        <w:t xml:space="preserve">; Gibson et al. </w:t>
      </w:r>
      <w:hyperlink w:anchor="CR37">
        <w:r>
          <w:rPr>
            <w:rFonts w:ascii="Times New Roman" w:hAnsi="Times New Roman"/>
            <w:i/>
            <w:color w:val="0000FF"/>
            <w:u w:val="single"/>
          </w:rPr>
          <w:t>2011</w:t>
        </w:r>
      </w:hyperlink>
      <w:r>
        <w:rPr>
          <w:rFonts w:ascii="Times New Roman" w:hAnsi="Times New Roman"/>
          <w:color w:val="000000"/>
        </w:rPr>
        <w:t xml:space="preserve">). More recently, however, observing techniques and data analysis have advanced to the point that space-based measurements are generally photon noise-limited, repeatable, and reproducible by multiple teams (e.g., Deming et al. </w:t>
      </w:r>
      <w:hyperlink w:anchor="CR21">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Ingalls et al. </w:t>
      </w:r>
      <w:hyperlink w:anchor="CR44">
        <w:r>
          <w:rPr>
            <w:rFonts w:ascii="Times New Roman" w:hAnsi="Times New Roman"/>
            <w:i/>
            <w:color w:val="0000FF"/>
            <w:u w:val="single"/>
          </w:rPr>
          <w:t>2016</w:t>
        </w:r>
      </w:hyperlink>
      <w:r>
        <w:rPr>
          <w:rFonts w:ascii="Times New Roman" w:hAnsi="Times New Roman"/>
          <w:color w:val="000000"/>
        </w:rPr>
        <w:t xml:space="preserve">). The best achieved precision to date is 15 ppm on the emission spectrum of HD 209458b at a resolution </w:t>
      </w:r>
      <w:r>
        <w:rPr>
          <w:rFonts w:ascii="Times New Roman" w:hAnsi="Times New Roman"/>
          <w:i/>
          <w:color w:val="000000"/>
        </w:rPr>
        <w:t>R</w:t>
      </w:r>
      <w:r>
        <w:rPr>
          <w:rFonts w:ascii="Times New Roman" w:hAnsi="Times New Roman"/>
          <w:color w:val="000000"/>
        </w:rPr>
        <w:t xml:space="preserve"> ∼ 30 (Line et al. </w:t>
      </w:r>
      <w:hyperlink w:anchor="CR57">
        <w:r>
          <w:rPr>
            <w:rFonts w:ascii="Times New Roman" w:hAnsi="Times New Roman"/>
            <w:i/>
            <w:color w:val="0000FF"/>
            <w:u w:val="single"/>
          </w:rPr>
          <w:t>2016</w:t>
        </w:r>
      </w:hyperlink>
      <w:r>
        <w:rPr>
          <w:rFonts w:ascii="Times New Roman" w:hAnsi="Times New Roman"/>
          <w:color w:val="000000"/>
        </w:rPr>
        <w:t xml:space="preserve">), based on five secondary eclipse observations. These results </w:t>
      </w:r>
      <w:r>
        <w:rPr>
          <w:rFonts w:ascii="Times New Roman" w:hAnsi="Times New Roman"/>
          <w:color w:val="000000"/>
        </w:rPr>
        <w:lastRenderedPageBreak/>
        <w:t>bode well for the precision achievable with JWST, which will have newer detectors and better pointing stability.</w:t>
      </w:r>
    </w:p>
    <w:p w14:paraId="3E2A7683" w14:textId="77777777" w:rsidR="007617AE" w:rsidRDefault="00FB2721">
      <w:pPr>
        <w:spacing w:before="120" w:after="0"/>
        <w:ind w:left="120"/>
      </w:pPr>
      <w:bookmarkStart w:id="87" w:name="Par32"/>
      <w:bookmarkEnd w:id="86"/>
      <w:r>
        <w:rPr>
          <w:rFonts w:ascii="Times New Roman" w:hAnsi="Times New Roman"/>
          <w:color w:val="000000"/>
        </w:rPr>
        <w:t xml:space="preserve">Ground-based observations have not been as thoroughly vetted as space-based data. The comparison star technique can yield light curves that are within a factor of a few times the photon noise limit, but it can be difficult to estimate uncertainties correctly in the presence of residual correlated noise (e.g., </w:t>
      </w:r>
      <w:proofErr w:type="spellStart"/>
      <w:r>
        <w:rPr>
          <w:rFonts w:ascii="Times New Roman" w:hAnsi="Times New Roman"/>
          <w:color w:val="000000"/>
        </w:rPr>
        <w:t>Jordán</w:t>
      </w:r>
      <w:proofErr w:type="spellEnd"/>
      <w:r>
        <w:rPr>
          <w:rFonts w:ascii="Times New Roman" w:hAnsi="Times New Roman"/>
          <w:color w:val="000000"/>
        </w:rPr>
        <w:t xml:space="preserve"> et al. </w:t>
      </w:r>
      <w:hyperlink w:anchor="CR45">
        <w:r>
          <w:rPr>
            <w:rFonts w:ascii="Times New Roman" w:hAnsi="Times New Roman"/>
            <w:i/>
            <w:color w:val="0000FF"/>
            <w:u w:val="single"/>
          </w:rPr>
          <w:t>2013</w:t>
        </w:r>
      </w:hyperlink>
      <w:r>
        <w:rPr>
          <w:rFonts w:ascii="Times New Roman" w:hAnsi="Times New Roman"/>
          <w:color w:val="000000"/>
        </w:rPr>
        <w:t xml:space="preserve">; Beatty et al. </w:t>
      </w:r>
      <w:hyperlink w:anchor="CR7">
        <w:r>
          <w:rPr>
            <w:rFonts w:ascii="Times New Roman" w:hAnsi="Times New Roman"/>
            <w:i/>
            <w:color w:val="0000FF"/>
            <w:u w:val="single"/>
          </w:rPr>
          <w:t>2016</w:t>
        </w:r>
      </w:hyperlink>
      <w:r>
        <w:rPr>
          <w:rFonts w:ascii="Times New Roman" w:hAnsi="Times New Roman"/>
          <w:color w:val="000000"/>
        </w:rPr>
        <w:t xml:space="preserve">). Pushing the performance of ground-based telescopes will be important in coming years, as they will be the only facilities capable of observing wavelengths shorter than 0.6 </w:t>
      </w:r>
      <w:proofErr w:type="spellStart"/>
      <w:r>
        <w:rPr>
          <w:rFonts w:ascii="Times New Roman" w:hAnsi="Times New Roman"/>
          <w:color w:val="000000"/>
        </w:rPr>
        <w:t>μm</w:t>
      </w:r>
      <w:proofErr w:type="spellEnd"/>
      <w:r>
        <w:rPr>
          <w:rFonts w:ascii="Times New Roman" w:hAnsi="Times New Roman"/>
          <w:color w:val="000000"/>
        </w:rPr>
        <w:t xml:space="preserve"> after Hubble is no longer operating.</w:t>
      </w:r>
    </w:p>
    <w:p w14:paraId="7E1158E7" w14:textId="77777777" w:rsidR="007617AE" w:rsidRDefault="00FB2721">
      <w:pPr>
        <w:spacing w:after="0"/>
        <w:ind w:left="120"/>
      </w:pPr>
      <w:bookmarkStart w:id="88" w:name="Sec9"/>
      <w:bookmarkEnd w:id="61"/>
      <w:bookmarkEnd w:id="72"/>
      <w:bookmarkEnd w:id="87"/>
      <w:r>
        <w:br/>
      </w:r>
    </w:p>
    <w:p w14:paraId="7A8C8389" w14:textId="77777777" w:rsidR="007617AE" w:rsidRDefault="00FB2721">
      <w:pPr>
        <w:spacing w:before="210" w:after="105" w:line="288" w:lineRule="auto"/>
        <w:ind w:left="120"/>
      </w:pPr>
      <w:r>
        <w:rPr>
          <w:rFonts w:ascii="Georgia" w:hAnsi="Georgia"/>
          <w:color w:val="000000"/>
          <w:sz w:val="36"/>
        </w:rPr>
        <w:t>Major Results from Atmosphere Studies</w:t>
      </w:r>
    </w:p>
    <w:p w14:paraId="7B9F1514" w14:textId="77777777" w:rsidR="007617AE" w:rsidRDefault="00FB2721">
      <w:pPr>
        <w:spacing w:after="0"/>
        <w:ind w:left="120"/>
      </w:pPr>
      <w:bookmarkStart w:id="89" w:name="Par33"/>
      <w:r>
        <w:rPr>
          <w:rFonts w:ascii="Times New Roman" w:hAnsi="Times New Roman"/>
          <w:color w:val="000000"/>
        </w:rPr>
        <w:t>In this section we discuss observational highlights, with a focus on space-based transmission and emission spectroscopy. For recent comprehensive reviews, see Crossfield (</w:t>
      </w:r>
      <w:hyperlink w:anchor="CR15">
        <w:r>
          <w:rPr>
            <w:rFonts w:ascii="Times New Roman" w:hAnsi="Times New Roman"/>
            <w:i/>
            <w:color w:val="0000FF"/>
            <w:u w:val="single"/>
          </w:rPr>
          <w:t>2015</w:t>
        </w:r>
      </w:hyperlink>
      <w:r>
        <w:rPr>
          <w:rFonts w:ascii="Times New Roman" w:hAnsi="Times New Roman"/>
          <w:color w:val="000000"/>
        </w:rPr>
        <w:t>) and Deming and Seager (</w:t>
      </w:r>
      <w:hyperlink w:anchor="CR20">
        <w:r>
          <w:rPr>
            <w:rFonts w:ascii="Times New Roman" w:hAnsi="Times New Roman"/>
            <w:i/>
            <w:color w:val="0000FF"/>
            <w:u w:val="single"/>
          </w:rPr>
          <w:t>2017</w:t>
        </w:r>
      </w:hyperlink>
      <w:r>
        <w:rPr>
          <w:rFonts w:ascii="Times New Roman" w:hAnsi="Times New Roman"/>
          <w:color w:val="000000"/>
        </w:rPr>
        <w:t>).</w:t>
      </w:r>
    </w:p>
    <w:p w14:paraId="20F89947" w14:textId="77777777" w:rsidR="007617AE" w:rsidRDefault="00FB2721">
      <w:pPr>
        <w:spacing w:after="0"/>
        <w:ind w:left="120"/>
      </w:pPr>
      <w:bookmarkStart w:id="90" w:name="Sec10"/>
      <w:bookmarkEnd w:id="89"/>
      <w:r>
        <w:br/>
      </w:r>
    </w:p>
    <w:p w14:paraId="7C1CF9C1" w14:textId="77777777" w:rsidR="007617AE" w:rsidRDefault="00FB2721">
      <w:pPr>
        <w:spacing w:before="210" w:after="105" w:line="288" w:lineRule="auto"/>
        <w:ind w:left="120"/>
      </w:pPr>
      <w:r>
        <w:rPr>
          <w:rFonts w:ascii="Georgia" w:hAnsi="Georgia"/>
          <w:color w:val="000000"/>
          <w:sz w:val="30"/>
        </w:rPr>
        <w:t>Atmospheric Composition</w:t>
      </w:r>
    </w:p>
    <w:p w14:paraId="7EA64D75" w14:textId="77777777" w:rsidR="007617AE" w:rsidRDefault="00FB2721">
      <w:pPr>
        <w:spacing w:after="0"/>
        <w:ind w:left="120"/>
      </w:pPr>
      <w:r>
        <w:br/>
      </w:r>
    </w:p>
    <w:p w14:paraId="4CF67485" w14:textId="77777777" w:rsidR="007617AE" w:rsidRDefault="00FB2721">
      <w:pPr>
        <w:pBdr>
          <w:right w:val="none" w:sz="0" w:space="1" w:color="auto"/>
        </w:pBdr>
        <w:spacing w:after="0"/>
        <w:ind w:left="120"/>
      </w:pPr>
      <w:r>
        <w:rPr>
          <w:rFonts w:ascii="Times New Roman" w:hAnsi="Times New Roman"/>
          <w:i/>
          <w:color w:val="000000"/>
        </w:rPr>
        <w:t>Expectations</w:t>
      </w:r>
    </w:p>
    <w:p w14:paraId="25E0E544" w14:textId="77777777" w:rsidR="007617AE" w:rsidRDefault="00FB2721">
      <w:pPr>
        <w:spacing w:after="0"/>
        <w:ind w:left="120"/>
      </w:pPr>
      <w:bookmarkStart w:id="91" w:name="Par34"/>
      <w:r>
        <w:rPr>
          <w:rFonts w:ascii="Times New Roman" w:hAnsi="Times New Roman"/>
          <w:color w:val="000000"/>
        </w:rPr>
        <w:t xml:space="preserve">We know from the solar system that atmospheric composition can vary widely from planet to planet. Even so, we can still make educated guesses about possible compositions based on the building blocks of planet formation, which come from disks of gas and dust surrounding young stars. The protoplanetary disk has similar composition to the host star: predominantly hydrogen and helium, with smaller amounts of metals (the most abundant being oxygen, carbon, and nitrogen; Anders and </w:t>
      </w:r>
      <w:proofErr w:type="spellStart"/>
      <w:r>
        <w:rPr>
          <w:rFonts w:ascii="Times New Roman" w:hAnsi="Times New Roman"/>
          <w:color w:val="000000"/>
        </w:rPr>
        <w:t>Grevesse</w:t>
      </w:r>
      <w:proofErr w:type="spellEnd"/>
      <w:r>
        <w:rPr>
          <w:rFonts w:ascii="Times New Roman" w:hAnsi="Times New Roman"/>
          <w:color w:val="000000"/>
        </w:rPr>
        <w:t xml:space="preserve"> </w:t>
      </w:r>
      <w:hyperlink w:anchor="CR2">
        <w:r>
          <w:rPr>
            <w:rFonts w:ascii="Times New Roman" w:hAnsi="Times New Roman"/>
            <w:i/>
            <w:color w:val="0000FF"/>
            <w:u w:val="single"/>
          </w:rPr>
          <w:t>1989</w:t>
        </w:r>
      </w:hyperlink>
      <w:r>
        <w:rPr>
          <w:rFonts w:ascii="Times New Roman" w:hAnsi="Times New Roman"/>
          <w:color w:val="000000"/>
        </w:rPr>
        <w:t>).</w:t>
      </w:r>
    </w:p>
    <w:p w14:paraId="3FC8181A" w14:textId="77777777" w:rsidR="007617AE" w:rsidRDefault="00FB2721">
      <w:pPr>
        <w:spacing w:after="0"/>
        <w:ind w:left="120"/>
      </w:pPr>
      <w:bookmarkStart w:id="92" w:name="Par35"/>
      <w:bookmarkEnd w:id="91"/>
      <w:r>
        <w:rPr>
          <w:rFonts w:ascii="Times New Roman" w:hAnsi="Times New Roman"/>
          <w:color w:val="000000"/>
        </w:rPr>
        <w:t>These main constituent elements are expected to combine into H</w:t>
      </w:r>
      <w:r>
        <w:rPr>
          <w:rFonts w:ascii="Times New Roman" w:hAnsi="Times New Roman"/>
          <w:color w:val="000000"/>
          <w:vertAlign w:val="subscript"/>
        </w:rPr>
        <w:t>2</w:t>
      </w:r>
      <w:r>
        <w:rPr>
          <w:rFonts w:ascii="Times New Roman" w:hAnsi="Times New Roman"/>
          <w:color w:val="000000"/>
        </w:rPr>
        <w:t>, H</w:t>
      </w:r>
      <w:r>
        <w:rPr>
          <w:rFonts w:ascii="Times New Roman" w:hAnsi="Times New Roman"/>
          <w:color w:val="000000"/>
          <w:vertAlign w:val="subscript"/>
        </w:rPr>
        <w:t>2</w:t>
      </w:r>
      <w:r>
        <w:rPr>
          <w:rFonts w:ascii="Times New Roman" w:hAnsi="Times New Roman"/>
          <w:color w:val="000000"/>
        </w:rPr>
        <w:t>O, CO, CO</w:t>
      </w:r>
      <w:r>
        <w:rPr>
          <w:rFonts w:ascii="Times New Roman" w:hAnsi="Times New Roman"/>
          <w:color w:val="000000"/>
          <w:vertAlign w:val="subscript"/>
        </w:rPr>
        <w:t>2</w:t>
      </w:r>
      <w:r>
        <w:rPr>
          <w:rFonts w:ascii="Times New Roman" w:hAnsi="Times New Roman"/>
          <w:color w:val="000000"/>
        </w:rPr>
        <w:t>, CH</w:t>
      </w:r>
      <w:r>
        <w:rPr>
          <w:rFonts w:ascii="Times New Roman" w:hAnsi="Times New Roman"/>
          <w:color w:val="000000"/>
          <w:vertAlign w:val="subscript"/>
        </w:rPr>
        <w:t>4</w:t>
      </w:r>
      <w:r>
        <w:rPr>
          <w:rFonts w:ascii="Times New Roman" w:hAnsi="Times New Roman"/>
          <w:color w:val="000000"/>
        </w:rPr>
        <w:t>, NH</w:t>
      </w:r>
      <w:r>
        <w:rPr>
          <w:rFonts w:ascii="Times New Roman" w:hAnsi="Times New Roman"/>
          <w:color w:val="000000"/>
          <w:vertAlign w:val="subscript"/>
        </w:rPr>
        <w:t>3</w:t>
      </w:r>
      <w:r>
        <w:rPr>
          <w:rFonts w:ascii="Times New Roman" w:hAnsi="Times New Roman"/>
          <w:color w:val="000000"/>
        </w:rPr>
        <w:t>, O</w:t>
      </w:r>
      <w:r>
        <w:rPr>
          <w:rFonts w:ascii="Times New Roman" w:hAnsi="Times New Roman"/>
          <w:color w:val="000000"/>
          <w:vertAlign w:val="subscript"/>
        </w:rPr>
        <w:t>2</w:t>
      </w:r>
      <w:r>
        <w:rPr>
          <w:rFonts w:ascii="Times New Roman" w:hAnsi="Times New Roman"/>
          <w:color w:val="000000"/>
        </w:rPr>
        <w:t>, and N</w:t>
      </w:r>
      <w:r>
        <w:rPr>
          <w:rFonts w:ascii="Times New Roman" w:hAnsi="Times New Roman"/>
          <w:color w:val="000000"/>
          <w:vertAlign w:val="subscript"/>
        </w:rPr>
        <w:t>2</w:t>
      </w:r>
      <w:r>
        <w:rPr>
          <w:rFonts w:ascii="Times New Roman" w:hAnsi="Times New Roman"/>
          <w:color w:val="000000"/>
        </w:rPr>
        <w:t xml:space="preserve">, depending on the temperature, pressure, and composition of the planet’s atmosphere (Moses et al. </w:t>
      </w:r>
      <w:hyperlink w:anchor="CR70">
        <w:r>
          <w:rPr>
            <w:rFonts w:ascii="Times New Roman" w:hAnsi="Times New Roman"/>
            <w:i/>
            <w:color w:val="0000FF"/>
            <w:u w:val="single"/>
          </w:rPr>
          <w:t>2013</w:t>
        </w:r>
      </w:hyperlink>
      <w:r>
        <w:rPr>
          <w:rFonts w:ascii="Times New Roman" w:hAnsi="Times New Roman"/>
          <w:color w:val="000000"/>
        </w:rPr>
        <w:t xml:space="preserve">). Many of these species are easily detectable due to their strong absorption features, as illustrated in Fig. </w:t>
      </w:r>
      <w:hyperlink w:anchor="Fig5">
        <w:r>
          <w:rPr>
            <w:rFonts w:ascii="Times New Roman" w:hAnsi="Times New Roman"/>
            <w:color w:val="0000FF"/>
            <w:u w:val="single"/>
          </w:rPr>
          <w:t>5</w:t>
        </w:r>
      </w:hyperlink>
      <w:r>
        <w:rPr>
          <w:rFonts w:ascii="Times New Roman" w:hAnsi="Times New Roman"/>
          <w:color w:val="000000"/>
        </w:rPr>
        <w:t>. This figure shows the predicted opacity of dominant absorbers for a solar composition atmosphere at 1500 K (representative of a typical hot Jupiter). In addition, there are several species that are less abundant but still detectable thanks to their large absorption cross sections, namely, the alkali metals (sodium and potassium) and titanium and vanadium oxides (</w:t>
      </w:r>
      <w:proofErr w:type="spellStart"/>
      <w:r>
        <w:rPr>
          <w:rFonts w:ascii="Times New Roman" w:hAnsi="Times New Roman"/>
          <w:color w:val="000000"/>
        </w:rPr>
        <w:t>TiO</w:t>
      </w:r>
      <w:proofErr w:type="spellEnd"/>
      <w:r>
        <w:rPr>
          <w:rFonts w:ascii="Times New Roman" w:hAnsi="Times New Roman"/>
          <w:color w:val="000000"/>
        </w:rPr>
        <w:t xml:space="preserve"> and VO).</w:t>
      </w:r>
    </w:p>
    <w:p w14:paraId="7A517256"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93" w:name="MO5"/>
      <w:bookmarkStart w:id="94" w:name="Fig5"/>
      <w:r>
        <w:rPr>
          <w:rFonts w:ascii="Times New Roman" w:hAnsi="Times New Roman"/>
          <w:color w:val="000000"/>
        </w:rPr>
        <w:t>395338_1_En_100_Fig5_Print.eps</w:t>
      </w:r>
    </w:p>
    <w:bookmarkEnd w:id="93"/>
    <w:p w14:paraId="219C45BB" w14:textId="77777777" w:rsidR="007617AE" w:rsidRDefault="00FB2721">
      <w:pPr>
        <w:spacing w:before="72" w:after="0"/>
        <w:ind w:left="120"/>
      </w:pPr>
      <w:r>
        <w:rPr>
          <w:rFonts w:ascii="Arial" w:hAnsi="Arial"/>
          <w:b/>
          <w:color w:val="000000"/>
        </w:rPr>
        <w:t>Fig. 5</w:t>
      </w:r>
    </w:p>
    <w:p w14:paraId="032BCD69" w14:textId="77777777" w:rsidR="007617AE" w:rsidRDefault="00FB2721">
      <w:pPr>
        <w:spacing w:before="105" w:after="105"/>
        <w:ind w:left="120"/>
      </w:pPr>
      <w:r>
        <w:rPr>
          <w:rFonts w:ascii="Arial" w:hAnsi="Arial"/>
          <w:color w:val="000000"/>
        </w:rPr>
        <w:t xml:space="preserve">Opacities for a solar composition atmosphere in chemical equilibrium at 1500 K and 0.3 bar. Sodium and potassium are the dominant absorbing species at optical wavelengths, whereas water and carbon monoxide are dominant in the near-infrared. At lower atmospheric temperatures (not shown), methane and ammonia become more abundant. </w:t>
      </w:r>
      <w:r>
        <w:rPr>
          <w:rFonts w:ascii="Arial" w:hAnsi="Arial"/>
          <w:color w:val="000000"/>
        </w:rPr>
        <w:lastRenderedPageBreak/>
        <w:t>Even though H and He dominate the atmospheric composition, they only have collision-induced continuum opacity at infrared wavelengths, and the spectrum is instead dominated by the molecular and atomic species shown here (Figure made with the Opacity Wizard tool, courtesy of Caroline Morley (</w:t>
      </w:r>
      <w:hyperlink r:id="rId9">
        <w:r>
          <w:rPr>
            <w:rFonts w:ascii="Arial" w:hAnsi="Arial"/>
            <w:color w:val="0000FF"/>
          </w:rPr>
          <w:t>https://github.com/astrocaroline/opacity-wizard</w:t>
        </w:r>
      </w:hyperlink>
      <w:r>
        <w:rPr>
          <w:rFonts w:ascii="Arial" w:hAnsi="Arial"/>
          <w:color w:val="000000"/>
        </w:rPr>
        <w:t>))</w:t>
      </w:r>
    </w:p>
    <w:bookmarkEnd w:id="92"/>
    <w:bookmarkEnd w:id="94"/>
    <w:p w14:paraId="4273EAA5" w14:textId="77777777" w:rsidR="007617AE" w:rsidRDefault="00FB2721">
      <w:pPr>
        <w:spacing w:after="0"/>
        <w:ind w:left="120"/>
      </w:pPr>
      <w:r>
        <w:br/>
      </w:r>
    </w:p>
    <w:p w14:paraId="73FD89F1" w14:textId="77777777" w:rsidR="007617AE" w:rsidRDefault="00FB2721">
      <w:pPr>
        <w:pBdr>
          <w:right w:val="none" w:sz="0" w:space="1" w:color="auto"/>
        </w:pBdr>
        <w:spacing w:after="0"/>
        <w:ind w:left="120"/>
      </w:pPr>
      <w:r>
        <w:rPr>
          <w:rFonts w:ascii="Times New Roman" w:hAnsi="Times New Roman"/>
          <w:i/>
          <w:color w:val="000000"/>
        </w:rPr>
        <w:t>Detections</w:t>
      </w:r>
    </w:p>
    <w:p w14:paraId="60A1D6C3" w14:textId="77777777" w:rsidR="007617AE" w:rsidRDefault="00FB2721">
      <w:pPr>
        <w:spacing w:after="0"/>
        <w:ind w:left="120"/>
      </w:pPr>
      <w:bookmarkStart w:id="95" w:name="Par36"/>
      <w:r>
        <w:rPr>
          <w:rFonts w:ascii="Times New Roman" w:hAnsi="Times New Roman"/>
          <w:color w:val="000000"/>
        </w:rPr>
        <w:t xml:space="preserve">Many of the predictions listed above have been borne out. The first detection of an absorbing species was the sodium resonance doublet at 589 nm in the hot Jupiter HD 209458b (Charbonneau et al. </w:t>
      </w:r>
      <w:hyperlink w:anchor="CR14">
        <w:r>
          <w:rPr>
            <w:rFonts w:ascii="Times New Roman" w:hAnsi="Times New Roman"/>
            <w:i/>
            <w:color w:val="0000FF"/>
            <w:u w:val="single"/>
          </w:rPr>
          <w:t>2002</w:t>
        </w:r>
      </w:hyperlink>
      <w:r>
        <w:rPr>
          <w:rFonts w:ascii="Times New Roman" w:hAnsi="Times New Roman"/>
          <w:color w:val="000000"/>
        </w:rPr>
        <w:t xml:space="preserve">). Since then, both sodium and potassium have been detected in a number of other hot </w:t>
      </w:r>
      <w:proofErr w:type="spellStart"/>
      <w:r>
        <w:rPr>
          <w:rFonts w:ascii="Times New Roman" w:hAnsi="Times New Roman"/>
          <w:color w:val="000000"/>
        </w:rPr>
        <w:t>Jupiters</w:t>
      </w:r>
      <w:proofErr w:type="spellEnd"/>
      <w:r>
        <w:rPr>
          <w:rFonts w:ascii="Times New Roman" w:hAnsi="Times New Roman"/>
          <w:color w:val="000000"/>
        </w:rPr>
        <w:t xml:space="preserve"> (e.g., Sing et al. </w:t>
      </w:r>
      <w:hyperlink w:anchor="CR89">
        <w:r>
          <w:rPr>
            <w:rFonts w:ascii="Times New Roman" w:hAnsi="Times New Roman"/>
            <w:i/>
            <w:color w:val="0000FF"/>
            <w:u w:val="single"/>
          </w:rPr>
          <w:t>2011a</w:t>
        </w:r>
      </w:hyperlink>
      <w:r>
        <w:rPr>
          <w:rFonts w:ascii="Times New Roman" w:hAnsi="Times New Roman"/>
          <w:color w:val="000000"/>
        </w:rPr>
        <w:t xml:space="preserve">; </w:t>
      </w:r>
      <w:proofErr w:type="spellStart"/>
      <w:r>
        <w:rPr>
          <w:rFonts w:ascii="Times New Roman" w:hAnsi="Times New Roman"/>
          <w:color w:val="000000"/>
        </w:rPr>
        <w:t>Nikolov</w:t>
      </w:r>
      <w:proofErr w:type="spellEnd"/>
      <w:r>
        <w:rPr>
          <w:rFonts w:ascii="Times New Roman" w:hAnsi="Times New Roman"/>
          <w:color w:val="000000"/>
        </w:rPr>
        <w:t xml:space="preserve"> et al. </w:t>
      </w:r>
      <w:hyperlink w:anchor="CR72">
        <w:r>
          <w:rPr>
            <w:rFonts w:ascii="Times New Roman" w:hAnsi="Times New Roman"/>
            <w:i/>
            <w:color w:val="0000FF"/>
            <w:u w:val="single"/>
          </w:rPr>
          <w:t>2014</w:t>
        </w:r>
      </w:hyperlink>
      <w:r>
        <w:rPr>
          <w:rFonts w:ascii="Times New Roman" w:hAnsi="Times New Roman"/>
          <w:color w:val="000000"/>
        </w:rPr>
        <w:t>).</w:t>
      </w:r>
    </w:p>
    <w:p w14:paraId="3BB8EC8E" w14:textId="77777777" w:rsidR="007617AE" w:rsidRDefault="00FB2721">
      <w:pPr>
        <w:spacing w:before="120" w:after="0"/>
        <w:ind w:left="120"/>
      </w:pPr>
      <w:bookmarkStart w:id="96" w:name="Par37"/>
      <w:bookmarkEnd w:id="95"/>
      <w:r>
        <w:rPr>
          <w:rFonts w:ascii="Times New Roman" w:hAnsi="Times New Roman"/>
          <w:color w:val="000000"/>
        </w:rPr>
        <w:t>Hydrogen has also been detected. Lyman-</w:t>
      </w:r>
      <w:r>
        <w:rPr>
          <w:rFonts w:ascii="Times New Roman" w:hAnsi="Times New Roman"/>
          <w:i/>
          <w:color w:val="000000"/>
        </w:rPr>
        <w:t>α</w:t>
      </w:r>
      <w:r>
        <w:rPr>
          <w:rFonts w:ascii="Times New Roman" w:hAnsi="Times New Roman"/>
          <w:color w:val="000000"/>
        </w:rPr>
        <w:t xml:space="preserve"> observations with HST/STIS revealed large exospheres of escaping atomic hydrogen around hot planets (e.g., Vidal-</w:t>
      </w:r>
      <w:proofErr w:type="spellStart"/>
      <w:r>
        <w:rPr>
          <w:rFonts w:ascii="Times New Roman" w:hAnsi="Times New Roman"/>
          <w:color w:val="000000"/>
        </w:rPr>
        <w:t>Madjar</w:t>
      </w:r>
      <w:proofErr w:type="spellEnd"/>
      <w:r>
        <w:rPr>
          <w:rFonts w:ascii="Times New Roman" w:hAnsi="Times New Roman"/>
          <w:color w:val="000000"/>
        </w:rPr>
        <w:t xml:space="preserve"> et al. </w:t>
      </w:r>
      <w:hyperlink w:anchor="CR106">
        <w:r>
          <w:rPr>
            <w:rFonts w:ascii="Times New Roman" w:hAnsi="Times New Roman"/>
            <w:i/>
            <w:color w:val="0000FF"/>
            <w:u w:val="single"/>
          </w:rPr>
          <w:t>2003</w:t>
        </w:r>
      </w:hyperlink>
      <w:r>
        <w:rPr>
          <w:rFonts w:ascii="Times New Roman" w:hAnsi="Times New Roman"/>
          <w:color w:val="000000"/>
        </w:rPr>
        <w:t xml:space="preserve">; Ehrenreich et al. </w:t>
      </w:r>
      <w:hyperlink w:anchor="CR30">
        <w:r>
          <w:rPr>
            <w:rFonts w:ascii="Times New Roman" w:hAnsi="Times New Roman"/>
            <w:i/>
            <w:color w:val="0000FF"/>
            <w:u w:val="single"/>
          </w:rPr>
          <w:t>2015</w:t>
        </w:r>
      </w:hyperlink>
      <w:r>
        <w:rPr>
          <w:rFonts w:ascii="Times New Roman" w:hAnsi="Times New Roman"/>
          <w:color w:val="000000"/>
        </w:rPr>
        <w:t>). These exospheres also contain ionized metals (e.g., OI, CII; Vidal-</w:t>
      </w:r>
      <w:proofErr w:type="spellStart"/>
      <w:r>
        <w:rPr>
          <w:rFonts w:ascii="Times New Roman" w:hAnsi="Times New Roman"/>
          <w:color w:val="000000"/>
        </w:rPr>
        <w:t>Madjar</w:t>
      </w:r>
      <w:proofErr w:type="spellEnd"/>
      <w:r>
        <w:rPr>
          <w:rFonts w:ascii="Times New Roman" w:hAnsi="Times New Roman"/>
          <w:color w:val="000000"/>
        </w:rPr>
        <w:t xml:space="preserve"> et al. </w:t>
      </w:r>
      <w:hyperlink w:anchor="CR107">
        <w:r>
          <w:rPr>
            <w:rFonts w:ascii="Times New Roman" w:hAnsi="Times New Roman"/>
            <w:i/>
            <w:color w:val="0000FF"/>
            <w:u w:val="single"/>
          </w:rPr>
          <w:t>2004</w:t>
        </w:r>
      </w:hyperlink>
      <w:r>
        <w:rPr>
          <w:rFonts w:ascii="Times New Roman" w:hAnsi="Times New Roman"/>
          <w:color w:val="000000"/>
        </w:rPr>
        <w:t xml:space="preserve">). For more on atmospheric escape, see </w:t>
      </w:r>
      <w:hyperlink r:id="rId10">
        <w:r>
          <w:rPr>
            <w:rFonts w:ascii="Times New Roman" w:hAnsi="Times New Roman"/>
            <w:color w:val="0000FF"/>
          </w:rPr>
          <w:t>Chap. 72, “Characterizing Evaporating Atmospheres of Exoplanets”</w:t>
        </w:r>
      </w:hyperlink>
      <w:r>
        <w:rPr>
          <w:rFonts w:ascii="Times New Roman" w:hAnsi="Times New Roman"/>
          <w:color w:val="000000"/>
        </w:rPr>
        <w:t>. In addition to atomic hydrogen, the presence of molecular H</w:t>
      </w:r>
      <w:r>
        <w:rPr>
          <w:rFonts w:ascii="Times New Roman" w:hAnsi="Times New Roman"/>
          <w:color w:val="000000"/>
          <w:vertAlign w:val="subscript"/>
        </w:rPr>
        <w:t>2</w:t>
      </w:r>
      <w:r>
        <w:rPr>
          <w:rFonts w:ascii="Times New Roman" w:hAnsi="Times New Roman"/>
          <w:color w:val="000000"/>
        </w:rPr>
        <w:t xml:space="preserve"> was inferred from the Rayleigh scattering signature in the spectrum of HD 209458b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et al. </w:t>
      </w:r>
      <w:hyperlink w:anchor="CR55">
        <w:r>
          <w:rPr>
            <w:rFonts w:ascii="Times New Roman" w:hAnsi="Times New Roman"/>
            <w:i/>
            <w:color w:val="0000FF"/>
            <w:u w:val="single"/>
          </w:rPr>
          <w:t>2008b</w:t>
        </w:r>
      </w:hyperlink>
      <w:r>
        <w:rPr>
          <w:rFonts w:ascii="Times New Roman" w:hAnsi="Times New Roman"/>
          <w:color w:val="000000"/>
        </w:rPr>
        <w:t>). However, condensates can also cause Rayleigh scattering, so it is not certain that H</w:t>
      </w:r>
      <w:r>
        <w:rPr>
          <w:rFonts w:ascii="Times New Roman" w:hAnsi="Times New Roman"/>
          <w:color w:val="000000"/>
          <w:vertAlign w:val="subscript"/>
        </w:rPr>
        <w:t>2</w:t>
      </w:r>
      <w:r>
        <w:rPr>
          <w:rFonts w:ascii="Times New Roman" w:hAnsi="Times New Roman"/>
          <w:color w:val="000000"/>
        </w:rPr>
        <w:t xml:space="preserve"> is the culprit.</w:t>
      </w:r>
    </w:p>
    <w:p w14:paraId="4057C4C6" w14:textId="77777777" w:rsidR="007617AE" w:rsidRDefault="00FB2721">
      <w:pPr>
        <w:spacing w:before="120" w:after="0"/>
        <w:ind w:left="120"/>
      </w:pPr>
      <w:bookmarkStart w:id="97" w:name="Par38"/>
      <w:bookmarkEnd w:id="96"/>
      <w:r>
        <w:rPr>
          <w:rFonts w:ascii="Times New Roman" w:hAnsi="Times New Roman"/>
          <w:color w:val="000000"/>
        </w:rPr>
        <w:t xml:space="preserve">The most commonly observed molecular species is water, which has been seen in over a dozen planets (e.g., Deming et al. </w:t>
      </w:r>
      <w:hyperlink w:anchor="CR21">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Huitson</w:t>
      </w:r>
      <w:proofErr w:type="spellEnd"/>
      <w:r>
        <w:rPr>
          <w:rFonts w:ascii="Times New Roman" w:hAnsi="Times New Roman"/>
          <w:color w:val="000000"/>
        </w:rPr>
        <w:t xml:space="preserve"> et al. </w:t>
      </w:r>
      <w:hyperlink w:anchor="CR43">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Birkby</w:t>
      </w:r>
      <w:proofErr w:type="spellEnd"/>
      <w:r>
        <w:rPr>
          <w:rFonts w:ascii="Times New Roman" w:hAnsi="Times New Roman"/>
          <w:color w:val="000000"/>
        </w:rPr>
        <w:t xml:space="preserve"> et al. </w:t>
      </w:r>
      <w:hyperlink w:anchor="CR10">
        <w:r>
          <w:rPr>
            <w:rFonts w:ascii="Times New Roman" w:hAnsi="Times New Roman"/>
            <w:i/>
            <w:color w:val="0000FF"/>
            <w:u w:val="single"/>
          </w:rPr>
          <w:t>2013</w:t>
        </w:r>
      </w:hyperlink>
      <w:r>
        <w:rPr>
          <w:rFonts w:ascii="Times New Roman" w:hAnsi="Times New Roman"/>
          <w:color w:val="000000"/>
        </w:rPr>
        <w:t xml:space="preserve">; McCullough et al. </w:t>
      </w:r>
      <w:hyperlink w:anchor="CR62">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Fraine</w:t>
      </w:r>
      <w:proofErr w:type="spellEnd"/>
      <w:r>
        <w:rPr>
          <w:rFonts w:ascii="Times New Roman" w:hAnsi="Times New Roman"/>
          <w:color w:val="000000"/>
        </w:rPr>
        <w:t xml:space="preserve"> et al. </w:t>
      </w:r>
      <w:hyperlink w:anchor="CR36">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2">
        <w:r>
          <w:rPr>
            <w:rFonts w:ascii="Times New Roman" w:hAnsi="Times New Roman"/>
            <w:i/>
            <w:color w:val="0000FF"/>
            <w:u w:val="single"/>
          </w:rPr>
          <w:t>2014b</w:t>
        </w:r>
      </w:hyperlink>
      <w:r>
        <w:rPr>
          <w:rFonts w:ascii="Times New Roman" w:hAnsi="Times New Roman"/>
          <w:color w:val="000000"/>
        </w:rPr>
        <w:t xml:space="preserve">, </w:t>
      </w:r>
      <w:hyperlink w:anchor="CR53">
        <w:r>
          <w:rPr>
            <w:rFonts w:ascii="Times New Roman" w:hAnsi="Times New Roman"/>
            <w:i/>
            <w:color w:val="0000FF"/>
            <w:u w:val="single"/>
          </w:rPr>
          <w:t>2015</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 xml:space="preserve">; Evans et al. </w:t>
      </w:r>
      <w:hyperlink w:anchor="CR32">
        <w:r>
          <w:rPr>
            <w:rFonts w:ascii="Times New Roman" w:hAnsi="Times New Roman"/>
            <w:i/>
            <w:color w:val="0000FF"/>
            <w:u w:val="single"/>
          </w:rPr>
          <w:t>2016</w:t>
        </w:r>
      </w:hyperlink>
      <w:r>
        <w:rPr>
          <w:rFonts w:ascii="Times New Roman" w:hAnsi="Times New Roman"/>
          <w:color w:val="000000"/>
        </w:rPr>
        <w:t xml:space="preserve">; Stevenson et al. </w:t>
      </w:r>
      <w:hyperlink w:anchor="CR100">
        <w:r>
          <w:rPr>
            <w:rFonts w:ascii="Times New Roman" w:hAnsi="Times New Roman"/>
            <w:i/>
            <w:color w:val="0000FF"/>
            <w:u w:val="single"/>
          </w:rPr>
          <w:t>2016</w:t>
        </w:r>
      </w:hyperlink>
      <w:r>
        <w:rPr>
          <w:rFonts w:ascii="Times New Roman" w:hAnsi="Times New Roman"/>
          <w:color w:val="000000"/>
        </w:rPr>
        <w:t xml:space="preserve">). Most of these results come from HST/WFC3 spectra in the near-IR (1.1–1.7 </w:t>
      </w:r>
      <w:proofErr w:type="spellStart"/>
      <w:r>
        <w:rPr>
          <w:rFonts w:ascii="Times New Roman" w:hAnsi="Times New Roman"/>
          <w:color w:val="000000"/>
        </w:rPr>
        <w:t>μm</w:t>
      </w:r>
      <w:proofErr w:type="spellEnd"/>
      <w:r>
        <w:rPr>
          <w:rFonts w:ascii="Times New Roman" w:hAnsi="Times New Roman"/>
          <w:color w:val="000000"/>
        </w:rPr>
        <w:t xml:space="preserve">). WFC3 observations have provided the most successful detections of molecular features, thanks to the combination of the instrument’s state-of-the-art measurement precision and water’s strong absorption features in the near-infrared. To illustrate, Fig. </w:t>
      </w:r>
      <w:hyperlink w:anchor="Fig3">
        <w:r>
          <w:rPr>
            <w:rFonts w:ascii="Times New Roman" w:hAnsi="Times New Roman"/>
            <w:color w:val="0000FF"/>
            <w:u w:val="single"/>
          </w:rPr>
          <w:t>3</w:t>
        </w:r>
      </w:hyperlink>
      <w:r>
        <w:rPr>
          <w:rFonts w:ascii="Times New Roman" w:hAnsi="Times New Roman"/>
          <w:color w:val="000000"/>
        </w:rPr>
        <w:t xml:space="preserve"> shows an example of water features in WFC3 transmission and emission spectra for WASP-43b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2">
        <w:r>
          <w:rPr>
            <w:rFonts w:ascii="Times New Roman" w:hAnsi="Times New Roman"/>
            <w:i/>
            <w:color w:val="0000FF"/>
            <w:u w:val="single"/>
          </w:rPr>
          <w:t>2014b</w:t>
        </w:r>
      </w:hyperlink>
      <w:r>
        <w:rPr>
          <w:rFonts w:ascii="Times New Roman" w:hAnsi="Times New Roman"/>
          <w:color w:val="000000"/>
        </w:rPr>
        <w:t>).</w:t>
      </w:r>
    </w:p>
    <w:p w14:paraId="0224BAD2" w14:textId="77777777" w:rsidR="007617AE" w:rsidRDefault="00FB2721">
      <w:pPr>
        <w:spacing w:before="120" w:after="0"/>
        <w:ind w:left="120"/>
      </w:pPr>
      <w:bookmarkStart w:id="98" w:name="Par39"/>
      <w:bookmarkEnd w:id="97"/>
      <w:r>
        <w:rPr>
          <w:rFonts w:ascii="Times New Roman" w:hAnsi="Times New Roman"/>
          <w:color w:val="000000"/>
        </w:rPr>
        <w:t xml:space="preserve">Carbon-bearing molecules have proven harder to detect, mainly due to the wavelength range accessible by current observing facilities. Hot </w:t>
      </w:r>
      <w:proofErr w:type="spellStart"/>
      <w:r>
        <w:rPr>
          <w:rFonts w:ascii="Times New Roman" w:hAnsi="Times New Roman"/>
          <w:color w:val="000000"/>
        </w:rPr>
        <w:t>Jupiters</w:t>
      </w:r>
      <w:proofErr w:type="spellEnd"/>
      <w:r>
        <w:rPr>
          <w:rFonts w:ascii="Times New Roman" w:hAnsi="Times New Roman"/>
          <w:color w:val="000000"/>
        </w:rPr>
        <w:t xml:space="preserve"> are expected to have strong CO features in the near-infrared (see Fig. </w:t>
      </w:r>
      <w:hyperlink w:anchor="Fig5">
        <w:r>
          <w:rPr>
            <w:rFonts w:ascii="Times New Roman" w:hAnsi="Times New Roman"/>
            <w:color w:val="0000FF"/>
            <w:u w:val="single"/>
          </w:rPr>
          <w:t>5</w:t>
        </w:r>
      </w:hyperlink>
      <w:r>
        <w:rPr>
          <w:rFonts w:ascii="Times New Roman" w:hAnsi="Times New Roman"/>
          <w:color w:val="000000"/>
        </w:rPr>
        <w:t xml:space="preserve">), but the </w:t>
      </w:r>
      <w:r>
        <w:rPr>
          <w:rFonts w:ascii="Times New Roman" w:hAnsi="Times New Roman"/>
          <w:i/>
          <w:color w:val="000000"/>
        </w:rPr>
        <w:t>Spitzer</w:t>
      </w:r>
      <w:r>
        <w:rPr>
          <w:rFonts w:ascii="Times New Roman" w:hAnsi="Times New Roman"/>
          <w:color w:val="000000"/>
        </w:rPr>
        <w:t xml:space="preserve"> photometric </w:t>
      </w:r>
      <w:proofErr w:type="spellStart"/>
      <w:r>
        <w:rPr>
          <w:rFonts w:ascii="Times New Roman" w:hAnsi="Times New Roman"/>
          <w:color w:val="000000"/>
        </w:rPr>
        <w:t>bandpasses</w:t>
      </w:r>
      <w:proofErr w:type="spellEnd"/>
      <w:r>
        <w:rPr>
          <w:rFonts w:ascii="Times New Roman" w:hAnsi="Times New Roman"/>
          <w:color w:val="000000"/>
        </w:rPr>
        <w:t xml:space="preserve"> are about 1 </w:t>
      </w:r>
      <w:proofErr w:type="spellStart"/>
      <w:r>
        <w:rPr>
          <w:rFonts w:ascii="Times New Roman" w:hAnsi="Times New Roman"/>
          <w:color w:val="000000"/>
        </w:rPr>
        <w:t>μm</w:t>
      </w:r>
      <w:proofErr w:type="spellEnd"/>
      <w:r>
        <w:rPr>
          <w:rFonts w:ascii="Times New Roman" w:hAnsi="Times New Roman"/>
          <w:color w:val="000000"/>
        </w:rPr>
        <w:t xml:space="preserve"> wide and cover spectral features from multiple different absorbing species (see Fig. </w:t>
      </w:r>
      <w:hyperlink w:anchor="Fig4">
        <w:r>
          <w:rPr>
            <w:rFonts w:ascii="Times New Roman" w:hAnsi="Times New Roman"/>
            <w:color w:val="0000FF"/>
            <w:u w:val="single"/>
          </w:rPr>
          <w:t>4</w:t>
        </w:r>
      </w:hyperlink>
      <w:r>
        <w:rPr>
          <w:rFonts w:ascii="Times New Roman" w:hAnsi="Times New Roman"/>
          <w:color w:val="000000"/>
        </w:rPr>
        <w:t xml:space="preserve">). Several results from Spitzer suggest absorption from carbon-bearing species, but it is challenging to unambiguously identify which absorber is present (e.g., </w:t>
      </w:r>
      <w:proofErr w:type="spellStart"/>
      <w:r>
        <w:rPr>
          <w:rFonts w:ascii="Times New Roman" w:hAnsi="Times New Roman"/>
          <w:color w:val="000000"/>
        </w:rPr>
        <w:t>Désert</w:t>
      </w:r>
      <w:proofErr w:type="spellEnd"/>
      <w:r>
        <w:rPr>
          <w:rFonts w:ascii="Times New Roman" w:hAnsi="Times New Roman"/>
          <w:color w:val="000000"/>
        </w:rPr>
        <w:t xml:space="preserve"> et al. </w:t>
      </w:r>
      <w:hyperlink w:anchor="CR25">
        <w:r>
          <w:rPr>
            <w:rFonts w:ascii="Times New Roman" w:hAnsi="Times New Roman"/>
            <w:i/>
            <w:color w:val="0000FF"/>
            <w:u w:val="single"/>
          </w:rPr>
          <w:t>2009</w:t>
        </w:r>
      </w:hyperlink>
      <w:r>
        <w:rPr>
          <w:rFonts w:ascii="Times New Roman" w:hAnsi="Times New Roman"/>
          <w:color w:val="000000"/>
        </w:rPr>
        <w:t xml:space="preserve">; Stevenson et al. </w:t>
      </w:r>
      <w:hyperlink w:anchor="CR96">
        <w:r>
          <w:rPr>
            <w:rFonts w:ascii="Times New Roman" w:hAnsi="Times New Roman"/>
            <w:i/>
            <w:color w:val="0000FF"/>
            <w:u w:val="single"/>
          </w:rPr>
          <w:t>2010</w:t>
        </w:r>
      </w:hyperlink>
      <w:r>
        <w:rPr>
          <w:rFonts w:ascii="Times New Roman" w:hAnsi="Times New Roman"/>
          <w:color w:val="000000"/>
        </w:rPr>
        <w:t xml:space="preserve">;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0">
        <w:r>
          <w:rPr>
            <w:rFonts w:ascii="Times New Roman" w:hAnsi="Times New Roman"/>
            <w:i/>
            <w:color w:val="0000FF"/>
            <w:u w:val="single"/>
          </w:rPr>
          <w:t>2011</w:t>
        </w:r>
      </w:hyperlink>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xml:space="preserve">). The only definitive detections of CO are from high-resolution ground-based spectroscopy (de </w:t>
      </w:r>
      <w:proofErr w:type="spellStart"/>
      <w:r>
        <w:rPr>
          <w:rFonts w:ascii="Times New Roman" w:hAnsi="Times New Roman"/>
          <w:color w:val="000000"/>
        </w:rPr>
        <w:t>Kok</w:t>
      </w:r>
      <w:proofErr w:type="spellEnd"/>
      <w:r>
        <w:rPr>
          <w:rFonts w:ascii="Times New Roman" w:hAnsi="Times New Roman"/>
          <w:color w:val="000000"/>
        </w:rPr>
        <w:t xml:space="preserve"> et al. </w:t>
      </w:r>
      <w:hyperlink w:anchor="CR18">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Brogi</w:t>
      </w:r>
      <w:proofErr w:type="spellEnd"/>
      <w:r>
        <w:rPr>
          <w:rFonts w:ascii="Times New Roman" w:hAnsi="Times New Roman"/>
          <w:color w:val="000000"/>
        </w:rPr>
        <w:t xml:space="preserve"> et al. </w:t>
      </w:r>
      <w:hyperlink w:anchor="CR11">
        <w:r>
          <w:rPr>
            <w:rFonts w:ascii="Times New Roman" w:hAnsi="Times New Roman"/>
            <w:i/>
            <w:color w:val="0000FF"/>
            <w:u w:val="single"/>
          </w:rPr>
          <w:t>2014</w:t>
        </w:r>
      </w:hyperlink>
      <w:r>
        <w:rPr>
          <w:rFonts w:ascii="Times New Roman" w:hAnsi="Times New Roman"/>
          <w:color w:val="000000"/>
        </w:rPr>
        <w:t>).</w:t>
      </w:r>
    </w:p>
    <w:p w14:paraId="561FCA6D" w14:textId="77777777" w:rsidR="007617AE" w:rsidRDefault="00FB2721">
      <w:pPr>
        <w:spacing w:before="120" w:after="0"/>
        <w:ind w:left="120"/>
      </w:pPr>
      <w:bookmarkStart w:id="99" w:name="Par40"/>
      <w:bookmarkEnd w:id="98"/>
      <w:r>
        <w:rPr>
          <w:rFonts w:ascii="Times New Roman" w:hAnsi="Times New Roman"/>
          <w:color w:val="000000"/>
        </w:rPr>
        <w:t xml:space="preserve">There are some noteworthy molecules that have not yet been seen. These include ammonia and methane, which are abundant in the atmospheres of the solar system gas giants. Their absence in exoplanet transmission spectra is not a big surprise: these molecules are unstable at high temperatures, and will more likely be seen in cooler targets than those observed so far. Despite many searches, there is no definitive evidence for </w:t>
      </w:r>
      <w:proofErr w:type="spellStart"/>
      <w:r>
        <w:rPr>
          <w:rFonts w:ascii="Times New Roman" w:hAnsi="Times New Roman"/>
          <w:color w:val="000000"/>
        </w:rPr>
        <w:t>TiO</w:t>
      </w:r>
      <w:proofErr w:type="spellEnd"/>
      <w:r>
        <w:rPr>
          <w:rFonts w:ascii="Times New Roman" w:hAnsi="Times New Roman"/>
          <w:color w:val="000000"/>
        </w:rPr>
        <w:t xml:space="preserve">/VO either (e.g., Sing et al. </w:t>
      </w:r>
      <w:hyperlink w:anchor="CR91">
        <w:r>
          <w:rPr>
            <w:rFonts w:ascii="Times New Roman" w:hAnsi="Times New Roman"/>
            <w:i/>
            <w:color w:val="0000FF"/>
            <w:u w:val="single"/>
          </w:rPr>
          <w:t>2013</w:t>
        </w:r>
      </w:hyperlink>
      <w:r>
        <w:rPr>
          <w:rFonts w:ascii="Times New Roman" w:hAnsi="Times New Roman"/>
          <w:color w:val="000000"/>
        </w:rPr>
        <w:t xml:space="preserve">; Evans et al. </w:t>
      </w:r>
      <w:hyperlink w:anchor="CR32">
        <w:r>
          <w:rPr>
            <w:rFonts w:ascii="Times New Roman" w:hAnsi="Times New Roman"/>
            <w:i/>
            <w:color w:val="0000FF"/>
            <w:u w:val="single"/>
          </w:rPr>
          <w:t>2016</w:t>
        </w:r>
      </w:hyperlink>
      <w:r>
        <w:rPr>
          <w:rFonts w:ascii="Times New Roman" w:hAnsi="Times New Roman"/>
          <w:color w:val="000000"/>
        </w:rPr>
        <w:t xml:space="preserve">). These molecules are expected in hot planets (Fortney et al. </w:t>
      </w:r>
      <w:hyperlink w:anchor="CR34">
        <w:r>
          <w:rPr>
            <w:rFonts w:ascii="Times New Roman" w:hAnsi="Times New Roman"/>
            <w:i/>
            <w:color w:val="0000FF"/>
            <w:u w:val="single"/>
          </w:rPr>
          <w:t>2008</w:t>
        </w:r>
      </w:hyperlink>
      <w:r>
        <w:rPr>
          <w:rFonts w:ascii="Times New Roman" w:hAnsi="Times New Roman"/>
          <w:color w:val="000000"/>
        </w:rPr>
        <w:t>), but they may rain out or get cold trapped deep in the atmosphere (</w:t>
      </w:r>
      <w:proofErr w:type="spellStart"/>
      <w:r>
        <w:rPr>
          <w:rFonts w:ascii="Times New Roman" w:hAnsi="Times New Roman"/>
          <w:color w:val="000000"/>
        </w:rPr>
        <w:t>Parmentier</w:t>
      </w:r>
      <w:proofErr w:type="spellEnd"/>
      <w:r>
        <w:rPr>
          <w:rFonts w:ascii="Times New Roman" w:hAnsi="Times New Roman"/>
          <w:color w:val="000000"/>
        </w:rPr>
        <w:t xml:space="preserve"> et al. </w:t>
      </w:r>
      <w:hyperlink w:anchor="CR75">
        <w:r>
          <w:rPr>
            <w:rFonts w:ascii="Times New Roman" w:hAnsi="Times New Roman"/>
            <w:i/>
            <w:color w:val="0000FF"/>
            <w:u w:val="single"/>
          </w:rPr>
          <w:t>2013</w:t>
        </w:r>
      </w:hyperlink>
      <w:r>
        <w:rPr>
          <w:rFonts w:ascii="Times New Roman" w:hAnsi="Times New Roman"/>
          <w:color w:val="000000"/>
        </w:rPr>
        <w:t>).</w:t>
      </w:r>
    </w:p>
    <w:p w14:paraId="1CA5A406" w14:textId="77777777" w:rsidR="007617AE" w:rsidRDefault="00FB2721">
      <w:pPr>
        <w:spacing w:before="120" w:after="0"/>
        <w:ind w:left="120"/>
      </w:pPr>
      <w:bookmarkStart w:id="100" w:name="Par41"/>
      <w:bookmarkEnd w:id="99"/>
      <w:r>
        <w:rPr>
          <w:rFonts w:ascii="Times New Roman" w:hAnsi="Times New Roman"/>
          <w:color w:val="000000"/>
        </w:rPr>
        <w:t xml:space="preserve">We note that nearly all of the results listed here are for hot </w:t>
      </w:r>
      <w:proofErr w:type="spellStart"/>
      <w:r>
        <w:rPr>
          <w:rFonts w:ascii="Times New Roman" w:hAnsi="Times New Roman"/>
          <w:color w:val="000000"/>
        </w:rPr>
        <w:t>Jupiters</w:t>
      </w:r>
      <w:proofErr w:type="spellEnd"/>
      <w:r>
        <w:rPr>
          <w:rFonts w:ascii="Times New Roman" w:hAnsi="Times New Roman"/>
          <w:color w:val="000000"/>
        </w:rPr>
        <w:t xml:space="preserve">, but there have been a few detections for smaller, cooler planets. Water features were inferred in the transmission spectra of two </w:t>
      </w:r>
      <w:proofErr w:type="spellStart"/>
      <w:r>
        <w:rPr>
          <w:rFonts w:ascii="Times New Roman" w:hAnsi="Times New Roman"/>
          <w:color w:val="000000"/>
        </w:rPr>
        <w:t>exo-Neptunes</w:t>
      </w:r>
      <w:proofErr w:type="spellEnd"/>
      <w:r>
        <w:rPr>
          <w:rFonts w:ascii="Times New Roman" w:hAnsi="Times New Roman"/>
          <w:color w:val="000000"/>
        </w:rPr>
        <w:t xml:space="preserve"> with equilibrium temperatures below 1100 K (</w:t>
      </w:r>
      <w:proofErr w:type="spellStart"/>
      <w:r>
        <w:rPr>
          <w:rFonts w:ascii="Times New Roman" w:hAnsi="Times New Roman"/>
          <w:color w:val="000000"/>
        </w:rPr>
        <w:t>Fraine</w:t>
      </w:r>
      <w:proofErr w:type="spellEnd"/>
      <w:r>
        <w:rPr>
          <w:rFonts w:ascii="Times New Roman" w:hAnsi="Times New Roman"/>
          <w:color w:val="000000"/>
        </w:rPr>
        <w:t xml:space="preserve"> et al. </w:t>
      </w:r>
      <w:hyperlink w:anchor="CR36">
        <w:r>
          <w:rPr>
            <w:rFonts w:ascii="Times New Roman" w:hAnsi="Times New Roman"/>
            <w:i/>
            <w:color w:val="0000FF"/>
            <w:u w:val="single"/>
          </w:rPr>
          <w:t>2014</w:t>
        </w:r>
      </w:hyperlink>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The thermal emission spectrum of the warm Neptune GJ 436b also shows a strong absorption </w:t>
      </w:r>
      <w:r>
        <w:rPr>
          <w:rFonts w:ascii="Times New Roman" w:hAnsi="Times New Roman"/>
          <w:color w:val="000000"/>
        </w:rPr>
        <w:lastRenderedPageBreak/>
        <w:t xml:space="preserve">feature in the Spitzer 4.5 </w:t>
      </w:r>
      <w:proofErr w:type="spellStart"/>
      <w:r>
        <w:rPr>
          <w:rFonts w:ascii="Times New Roman" w:hAnsi="Times New Roman"/>
          <w:color w:val="000000"/>
        </w:rPr>
        <w:t>μm</w:t>
      </w:r>
      <w:proofErr w:type="spellEnd"/>
      <w:r>
        <w:rPr>
          <w:rFonts w:ascii="Times New Roman" w:hAnsi="Times New Roman"/>
          <w:color w:val="000000"/>
        </w:rPr>
        <w:t xml:space="preserve"> filter, which could be due to CO∕CO</w:t>
      </w:r>
      <w:r>
        <w:rPr>
          <w:rFonts w:ascii="Times New Roman" w:hAnsi="Times New Roman"/>
          <w:color w:val="000000"/>
          <w:vertAlign w:val="subscript"/>
        </w:rPr>
        <w:t>2</w:t>
      </w:r>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xml:space="preserve">). These observations have only been possible for a handful of the most observationally feasible small planets, but many more systems will become accessible with JWST thanks to its larger collecting </w:t>
      </w:r>
      <w:proofErr w:type="gramStart"/>
      <w:r>
        <w:rPr>
          <w:rFonts w:ascii="Times New Roman" w:hAnsi="Times New Roman"/>
          <w:color w:val="000000"/>
        </w:rPr>
        <w:t>area .</w:t>
      </w:r>
      <w:proofErr w:type="gramEnd"/>
    </w:p>
    <w:bookmarkEnd w:id="100"/>
    <w:p w14:paraId="19923E4B" w14:textId="77777777" w:rsidR="007617AE" w:rsidRDefault="00FB2721">
      <w:pPr>
        <w:spacing w:after="0"/>
        <w:ind w:left="120"/>
      </w:pPr>
      <w:r>
        <w:br/>
      </w:r>
    </w:p>
    <w:p w14:paraId="1A6C7AFF" w14:textId="77777777" w:rsidR="007617AE" w:rsidRDefault="00FB2721">
      <w:pPr>
        <w:pBdr>
          <w:right w:val="none" w:sz="0" w:space="1" w:color="auto"/>
        </w:pBdr>
        <w:spacing w:after="0"/>
        <w:ind w:left="120"/>
      </w:pPr>
      <w:r>
        <w:rPr>
          <w:rFonts w:ascii="Times New Roman" w:hAnsi="Times New Roman"/>
          <w:i/>
          <w:color w:val="000000"/>
        </w:rPr>
        <w:t>Absolute Abundances</w:t>
      </w:r>
    </w:p>
    <w:p w14:paraId="4EB74182" w14:textId="77777777" w:rsidR="007617AE" w:rsidRDefault="00FB2721">
      <w:pPr>
        <w:spacing w:after="0"/>
        <w:ind w:left="120"/>
      </w:pPr>
      <w:bookmarkStart w:id="101" w:name="Par42"/>
      <w:r>
        <w:rPr>
          <w:rFonts w:ascii="Times New Roman" w:hAnsi="Times New Roman"/>
          <w:color w:val="000000"/>
        </w:rPr>
        <w:t xml:space="preserve">Once an atom or molecule has been detected, a next step is to retrieve its abundance (as described in </w:t>
      </w:r>
      <w:hyperlink r:id="rId11">
        <w:r>
          <w:rPr>
            <w:rFonts w:ascii="Times New Roman" w:hAnsi="Times New Roman"/>
            <w:color w:val="0000FF"/>
          </w:rPr>
          <w:t>Chap. 105, “Atmospheric Retrieval of Exoplanets”</w:t>
        </w:r>
      </w:hyperlink>
      <w:r>
        <w:rPr>
          <w:rFonts w:ascii="Times New Roman" w:hAnsi="Times New Roman"/>
          <w:color w:val="000000"/>
        </w:rPr>
        <w:t xml:space="preserve"> by </w:t>
      </w:r>
      <w:proofErr w:type="spellStart"/>
      <w:r>
        <w:rPr>
          <w:rFonts w:ascii="Times New Roman" w:hAnsi="Times New Roman"/>
          <w:color w:val="000000"/>
        </w:rPr>
        <w:t>Madhusudhan</w:t>
      </w:r>
      <w:proofErr w:type="spellEnd"/>
      <w:r>
        <w:rPr>
          <w:rFonts w:ascii="Times New Roman" w:hAnsi="Times New Roman"/>
          <w:color w:val="000000"/>
        </w:rPr>
        <w:t xml:space="preserve">). Abundance measurements are useful because they are diagnostic of planetary formation conditions, such as the surface density of solids and the relative accretion rates of gas and ice (e.g., Fortney et al. </w:t>
      </w:r>
      <w:hyperlink w:anchor="CR35">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Abundances are typically quantified in terms of their enrichment over the solar value (i.e., the expected abundance for a solar composition gas at the temperature of the planet’s atmosphere). The more precise the measurement, the better it can constrain the planet’s formation history. However, precise determinations are challenging, even if molecular absorption is detected at high confidence. Based on transmission spectra alone, there are order of magnitude degeneracies between chemical mixing ratios and atmospheric pressure (</w:t>
      </w:r>
      <w:proofErr w:type="spellStart"/>
      <w:r>
        <w:rPr>
          <w:rFonts w:ascii="Times New Roman" w:hAnsi="Times New Roman"/>
          <w:color w:val="000000"/>
        </w:rPr>
        <w:t>Benneke</w:t>
      </w:r>
      <w:proofErr w:type="spellEnd"/>
      <w:r>
        <w:rPr>
          <w:rFonts w:ascii="Times New Roman" w:hAnsi="Times New Roman"/>
          <w:color w:val="000000"/>
        </w:rPr>
        <w:t xml:space="preserve"> and Seager </w:t>
      </w:r>
      <w:hyperlink w:anchor="CR9">
        <w:r>
          <w:rPr>
            <w:rFonts w:ascii="Times New Roman" w:hAnsi="Times New Roman"/>
            <w:i/>
            <w:color w:val="0000FF"/>
            <w:u w:val="single"/>
          </w:rPr>
          <w:t>2012</w:t>
        </w:r>
      </w:hyperlink>
      <w:r>
        <w:rPr>
          <w:rFonts w:ascii="Times New Roman" w:hAnsi="Times New Roman"/>
          <w:color w:val="000000"/>
        </w:rPr>
        <w:t xml:space="preserve">; Griffith et al. </w:t>
      </w:r>
      <w:hyperlink w:anchor="CR40">
        <w:r>
          <w:rPr>
            <w:rFonts w:ascii="Times New Roman" w:hAnsi="Times New Roman"/>
            <w:i/>
            <w:color w:val="0000FF"/>
            <w:u w:val="single"/>
          </w:rPr>
          <w:t>2013</w:t>
        </w:r>
      </w:hyperlink>
      <w:r>
        <w:rPr>
          <w:rFonts w:ascii="Times New Roman" w:hAnsi="Times New Roman"/>
          <w:color w:val="000000"/>
        </w:rPr>
        <w:t>).</w:t>
      </w:r>
    </w:p>
    <w:p w14:paraId="6758ECE5" w14:textId="77777777" w:rsidR="007617AE" w:rsidRDefault="00FB2721">
      <w:pPr>
        <w:spacing w:after="0"/>
        <w:ind w:left="120"/>
      </w:pPr>
      <w:bookmarkStart w:id="102" w:name="Par43"/>
      <w:bookmarkEnd w:id="101"/>
      <w:r>
        <w:rPr>
          <w:rFonts w:ascii="Times New Roman" w:hAnsi="Times New Roman"/>
          <w:color w:val="000000"/>
        </w:rPr>
        <w:t>To break this degeneracy, one approach is to observe the planet’s thermal emission. Emission spectra are more sensitive to absolute abundance because the shape and amplitude of spectral features depend on the temperature-pressure profile. For example, Stevenson et al. (</w:t>
      </w:r>
      <w:hyperlink w:anchor="CR101">
        <w:r>
          <w:rPr>
            <w:rFonts w:ascii="Times New Roman" w:hAnsi="Times New Roman"/>
            <w:i/>
            <w:color w:val="0000FF"/>
            <w:u w:val="single"/>
          </w:rPr>
          <w:t>2017</w:t>
        </w:r>
      </w:hyperlink>
      <w:r>
        <w:rPr>
          <w:rFonts w:ascii="Times New Roman" w:hAnsi="Times New Roman"/>
          <w:color w:val="000000"/>
        </w:rPr>
        <w:t xml:space="preserve">) measured the water abundance for the hot Jupiter WASP-43b to better than a factor of five (0.3–1.7 × solar at 1 </w:t>
      </w:r>
      <w:r>
        <w:rPr>
          <w:rFonts w:ascii="Times New Roman" w:hAnsi="Times New Roman"/>
          <w:i/>
          <w:color w:val="000000"/>
        </w:rPr>
        <w:t>σ</w:t>
      </w:r>
      <w:r>
        <w:rPr>
          <w:rFonts w:ascii="Times New Roman" w:hAnsi="Times New Roman"/>
          <w:color w:val="000000"/>
        </w:rPr>
        <w:t xml:space="preserve"> confidence). Another technique to improve precision requires observe multiple absorption bands for the same molecule in transmission (</w:t>
      </w:r>
      <w:proofErr w:type="spellStart"/>
      <w:r>
        <w:rPr>
          <w:rFonts w:ascii="Times New Roman" w:hAnsi="Times New Roman"/>
          <w:color w:val="000000"/>
        </w:rPr>
        <w:t>Benneke</w:t>
      </w:r>
      <w:proofErr w:type="spellEnd"/>
      <w:r>
        <w:rPr>
          <w:rFonts w:ascii="Times New Roman" w:hAnsi="Times New Roman"/>
          <w:color w:val="000000"/>
        </w:rPr>
        <w:t xml:space="preserve"> and Seager </w:t>
      </w:r>
      <w:hyperlink w:anchor="CR9">
        <w:r>
          <w:rPr>
            <w:rFonts w:ascii="Times New Roman" w:hAnsi="Times New Roman"/>
            <w:i/>
            <w:color w:val="0000FF"/>
            <w:u w:val="single"/>
          </w:rPr>
          <w:t>2012</w:t>
        </w:r>
      </w:hyperlink>
      <w:r>
        <w:rPr>
          <w:rFonts w:ascii="Times New Roman" w:hAnsi="Times New Roman"/>
          <w:color w:val="000000"/>
        </w:rPr>
        <w:t>). Wakeford et al. (</w:t>
      </w:r>
      <w:hyperlink w:anchor="CR109">
        <w:r>
          <w:rPr>
            <w:rFonts w:ascii="Times New Roman" w:hAnsi="Times New Roman"/>
            <w:i/>
            <w:color w:val="0000FF"/>
            <w:u w:val="single"/>
          </w:rPr>
          <w:t>2017</w:t>
        </w:r>
      </w:hyperlink>
      <w:r>
        <w:rPr>
          <w:rFonts w:ascii="Times New Roman" w:hAnsi="Times New Roman"/>
          <w:color w:val="000000"/>
        </w:rPr>
        <w:t xml:space="preserve">) detected two water features in the transmission spectrum of the warm Neptune HAT-P-26b and retrieved a water abundance of 0.8–26 × solar at 1 </w:t>
      </w:r>
      <w:r>
        <w:rPr>
          <w:rFonts w:ascii="Times New Roman" w:hAnsi="Times New Roman"/>
          <w:i/>
          <w:color w:val="000000"/>
        </w:rPr>
        <w:t>σ</w:t>
      </w:r>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Even though these estimates are much less precise than what has been achieved for the solar system (see Fig. </w:t>
      </w:r>
      <w:hyperlink w:anchor="Fig6">
        <w:r>
          <w:rPr>
            <w:rFonts w:ascii="Times New Roman" w:hAnsi="Times New Roman"/>
            <w:color w:val="0000FF"/>
            <w:u w:val="single"/>
          </w:rPr>
          <w:t>6</w:t>
        </w:r>
      </w:hyperlink>
      <w:r>
        <w:rPr>
          <w:rFonts w:ascii="Times New Roman" w:hAnsi="Times New Roman"/>
          <w:color w:val="000000"/>
        </w:rPr>
        <w:t xml:space="preserve">), there is a much larger and more diverse sample of exoplanets available to study. A dedicated atmosphere characterization mission could measure abundances for hundreds of planets and provide a complementary test of planet formation models in addition to detailed study of solar system planets (Chapman et al. </w:t>
      </w:r>
      <w:hyperlink w:anchor="CR13">
        <w:r>
          <w:rPr>
            <w:rFonts w:ascii="Times New Roman" w:hAnsi="Times New Roman"/>
            <w:i/>
            <w:color w:val="0000FF"/>
            <w:u w:val="single"/>
          </w:rPr>
          <w:t>2017</w:t>
        </w:r>
      </w:hyperlink>
      <w:r>
        <w:rPr>
          <w:rFonts w:ascii="Times New Roman" w:hAnsi="Times New Roman"/>
          <w:color w:val="000000"/>
        </w:rPr>
        <w:t>).</w:t>
      </w:r>
    </w:p>
    <w:p w14:paraId="5984F0C5"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103" w:name="MO6"/>
      <w:bookmarkStart w:id="104" w:name="Fig6"/>
      <w:r>
        <w:rPr>
          <w:rFonts w:ascii="Times New Roman" w:hAnsi="Times New Roman"/>
          <w:color w:val="000000"/>
        </w:rPr>
        <w:t>395338_1_En_100_Fig6_Print.tif</w:t>
      </w:r>
    </w:p>
    <w:bookmarkEnd w:id="103"/>
    <w:p w14:paraId="5C159EC4" w14:textId="77777777" w:rsidR="007617AE" w:rsidRDefault="00FB2721">
      <w:pPr>
        <w:spacing w:before="72" w:after="0"/>
        <w:ind w:left="120"/>
      </w:pPr>
      <w:r>
        <w:rPr>
          <w:rFonts w:ascii="Arial" w:hAnsi="Arial"/>
          <w:b/>
          <w:color w:val="000000"/>
        </w:rPr>
        <w:t>Fig. 6</w:t>
      </w:r>
    </w:p>
    <w:p w14:paraId="44789FF1" w14:textId="77777777" w:rsidR="007617AE" w:rsidRDefault="00FB2721">
      <w:pPr>
        <w:spacing w:before="105" w:after="105"/>
        <w:ind w:left="120"/>
      </w:pPr>
      <w:r>
        <w:rPr>
          <w:rFonts w:ascii="Arial" w:hAnsi="Arial"/>
          <w:color w:val="000000"/>
        </w:rPr>
        <w:t xml:space="preserve">Atmospheric metallicity versus planet mass for the solar system planets and exoplanets (From Wakeford et al. </w:t>
      </w:r>
      <w:hyperlink w:anchor="CR109">
        <w:r>
          <w:rPr>
            <w:rFonts w:ascii="Arial" w:hAnsi="Arial"/>
            <w:i/>
            <w:color w:val="0000FF"/>
            <w:u w:val="single"/>
          </w:rPr>
          <w:t>2017</w:t>
        </w:r>
      </w:hyperlink>
      <w:r>
        <w:rPr>
          <w:rFonts w:ascii="Arial" w:hAnsi="Arial"/>
          <w:color w:val="000000"/>
        </w:rPr>
        <w:t>; reprinted with permission from AAAS.). The solar system shows a pattern of decreasing metallicity with increasing planet mass, which is fit well by a power law (black dashed line with gray shaded 1-</w:t>
      </w:r>
      <w:r>
        <w:rPr>
          <w:rFonts w:ascii="Arial" w:hAnsi="Arial"/>
          <w:i/>
          <w:color w:val="000000"/>
        </w:rPr>
        <w:t>σ</w:t>
      </w:r>
      <w:r>
        <w:rPr>
          <w:rFonts w:ascii="Arial" w:hAnsi="Arial"/>
          <w:color w:val="000000"/>
        </w:rPr>
        <w:t xml:space="preserve"> uncertainties). Exoplanets roughly hold to this pattern but may exhibit more scatter (orange line with shading). While exoplanet atmospheric metallicities have larger uncertainties than for the solar system planets, it is possible to measure abundances for hundreds to thousands of them, enabling statistical constraints on the metal enrichment pattern</w:t>
      </w:r>
    </w:p>
    <w:p w14:paraId="629CB91D" w14:textId="77777777" w:rsidR="007617AE" w:rsidRDefault="00FB2721">
      <w:pPr>
        <w:spacing w:before="120" w:after="0"/>
        <w:ind w:left="120"/>
      </w:pPr>
      <w:bookmarkStart w:id="105" w:name="Par44"/>
      <w:bookmarkEnd w:id="102"/>
      <w:bookmarkEnd w:id="104"/>
      <w:r>
        <w:rPr>
          <w:rFonts w:ascii="Times New Roman" w:hAnsi="Times New Roman"/>
          <w:color w:val="000000"/>
        </w:rPr>
        <w:t xml:space="preserve">The existing exoplanet metallicity constraints are already an intriguing point of comparison. In the solar system, there is a pattern of increasing atmospheric metallicity with decreasing planet mass – from a factor of a few enhanced over solar for Jupiter to ∼100 × solar for Uranus. This trend is a </w:t>
      </w:r>
      <w:r>
        <w:rPr>
          <w:rFonts w:ascii="Times New Roman" w:hAnsi="Times New Roman"/>
          <w:color w:val="000000"/>
        </w:rPr>
        <w:lastRenderedPageBreak/>
        <w:t xml:space="preserve">natural outcome of planet population synthesis models, which show that lower mass planets are relatively more polluted by infalling planetesimals (Fortney et al. </w:t>
      </w:r>
      <w:hyperlink w:anchor="CR35">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xml:space="preserve">). Using water abundance as a tracer of metallicity, we see that WASP-43b agrees well with the solar system pattern, but HAT-P-26b is marginally less enriched than expected (as shown in Fig. </w:t>
      </w:r>
      <w:hyperlink w:anchor="Fig6">
        <w:r>
          <w:rPr>
            <w:rFonts w:ascii="Times New Roman" w:hAnsi="Times New Roman"/>
            <w:color w:val="0000FF"/>
            <w:u w:val="single"/>
          </w:rPr>
          <w:t>6</w:t>
        </w:r>
      </w:hyperlink>
      <w:r>
        <w:rPr>
          <w:rFonts w:ascii="Times New Roman" w:hAnsi="Times New Roman"/>
          <w:color w:val="000000"/>
        </w:rPr>
        <w:t xml:space="preserve">). These results hint at a diversity of atmospheric compositions and provide a proof of concept that precise abundance measurements are possible for exoplanets. It is also exciting that these measurements are for water, specifically. The water abundances for the solar system gas giants are poorly constrained, because water is condensed deep in their atmospheres (Showman and Ingersoll </w:t>
      </w:r>
      <w:hyperlink w:anchor="CR87">
        <w:r>
          <w:rPr>
            <w:rFonts w:ascii="Times New Roman" w:hAnsi="Times New Roman"/>
            <w:i/>
            <w:color w:val="0000FF"/>
            <w:u w:val="single"/>
          </w:rPr>
          <w:t>1998</w:t>
        </w:r>
      </w:hyperlink>
      <w:r>
        <w:rPr>
          <w:rFonts w:ascii="Times New Roman" w:hAnsi="Times New Roman"/>
          <w:color w:val="000000"/>
        </w:rPr>
        <w:t xml:space="preserve">; </w:t>
      </w:r>
      <w:proofErr w:type="spellStart"/>
      <w:r>
        <w:rPr>
          <w:rFonts w:ascii="Times New Roman" w:hAnsi="Times New Roman"/>
          <w:color w:val="000000"/>
        </w:rPr>
        <w:t>Mousis</w:t>
      </w:r>
      <w:proofErr w:type="spellEnd"/>
      <w:r>
        <w:rPr>
          <w:rFonts w:ascii="Times New Roman" w:hAnsi="Times New Roman"/>
          <w:color w:val="000000"/>
        </w:rPr>
        <w:t xml:space="preserve"> et al. </w:t>
      </w:r>
      <w:hyperlink w:anchor="CR71">
        <w:r>
          <w:rPr>
            <w:rFonts w:ascii="Times New Roman" w:hAnsi="Times New Roman"/>
            <w:i/>
            <w:color w:val="0000FF"/>
            <w:u w:val="single"/>
          </w:rPr>
          <w:t>2014</w:t>
        </w:r>
      </w:hyperlink>
      <w:r>
        <w:rPr>
          <w:rFonts w:ascii="Times New Roman" w:hAnsi="Times New Roman"/>
          <w:color w:val="000000"/>
        </w:rPr>
        <w:t>). By contrast, water is well-mixed and in the gas phase for hot exoplanets, providing an opportunity to directly study this critical building block for planet formation.</w:t>
      </w:r>
    </w:p>
    <w:bookmarkEnd w:id="105"/>
    <w:p w14:paraId="31768233" w14:textId="77777777" w:rsidR="007617AE" w:rsidRDefault="00FB2721">
      <w:pPr>
        <w:spacing w:after="0"/>
        <w:ind w:left="120"/>
      </w:pPr>
      <w:r>
        <w:br/>
      </w:r>
    </w:p>
    <w:p w14:paraId="2A6DB140" w14:textId="77777777" w:rsidR="007617AE" w:rsidRDefault="00FB2721">
      <w:pPr>
        <w:pBdr>
          <w:right w:val="none" w:sz="0" w:space="1" w:color="auto"/>
        </w:pBdr>
        <w:spacing w:after="0"/>
        <w:ind w:left="120"/>
      </w:pPr>
      <w:r>
        <w:rPr>
          <w:rFonts w:ascii="Times New Roman" w:hAnsi="Times New Roman"/>
          <w:i/>
          <w:color w:val="000000"/>
        </w:rPr>
        <w:t>Abundance Ratios</w:t>
      </w:r>
    </w:p>
    <w:p w14:paraId="4D35AC1B" w14:textId="77777777" w:rsidR="007617AE" w:rsidRDefault="00FB2721">
      <w:pPr>
        <w:spacing w:after="0"/>
        <w:ind w:left="120"/>
      </w:pPr>
      <w:bookmarkStart w:id="106" w:name="Par45"/>
      <w:r>
        <w:rPr>
          <w:rFonts w:ascii="Times New Roman" w:hAnsi="Times New Roman"/>
          <w:color w:val="000000"/>
        </w:rPr>
        <w:t>The composition of the protoplanetary disk is not uniform everywhere. As the disk temperature drops with radial distance from the star, molecules reach their freezing points, beginning with H</w:t>
      </w:r>
      <w:r>
        <w:rPr>
          <w:rFonts w:ascii="Times New Roman" w:hAnsi="Times New Roman"/>
          <w:color w:val="000000"/>
          <w:vertAlign w:val="subscript"/>
        </w:rPr>
        <w:t>2</w:t>
      </w:r>
      <w:r>
        <w:rPr>
          <w:rFonts w:ascii="Times New Roman" w:hAnsi="Times New Roman"/>
          <w:color w:val="000000"/>
        </w:rPr>
        <w:t>O and followed by CO</w:t>
      </w:r>
      <w:r>
        <w:rPr>
          <w:rFonts w:ascii="Times New Roman" w:hAnsi="Times New Roman"/>
          <w:color w:val="000000"/>
          <w:vertAlign w:val="subscript"/>
        </w:rPr>
        <w:t>2</w:t>
      </w:r>
      <w:r>
        <w:rPr>
          <w:rFonts w:ascii="Times New Roman" w:hAnsi="Times New Roman"/>
          <w:color w:val="000000"/>
        </w:rPr>
        <w:t xml:space="preserve"> and CO, leading to variation in abundance ratios for gas versus solid material. These gradients in chemistry can be imprinted on the composition of forming planets (e.g., </w:t>
      </w:r>
      <w:proofErr w:type="spellStart"/>
      <w:r>
        <w:rPr>
          <w:rFonts w:ascii="Times New Roman" w:hAnsi="Times New Roman"/>
          <w:color w:val="000000"/>
        </w:rPr>
        <w:t>Öberg</w:t>
      </w:r>
      <w:proofErr w:type="spellEnd"/>
      <w:r>
        <w:rPr>
          <w:rFonts w:ascii="Times New Roman" w:hAnsi="Times New Roman"/>
          <w:color w:val="000000"/>
        </w:rPr>
        <w:t xml:space="preserve"> et al. </w:t>
      </w:r>
      <w:hyperlink w:anchor="CR73">
        <w:r>
          <w:rPr>
            <w:rFonts w:ascii="Times New Roman" w:hAnsi="Times New Roman"/>
            <w:i/>
            <w:color w:val="0000FF"/>
            <w:u w:val="single"/>
          </w:rPr>
          <w:t>2011</w:t>
        </w:r>
      </w:hyperlink>
      <w:r>
        <w:rPr>
          <w:rFonts w:ascii="Times New Roman" w:hAnsi="Times New Roman"/>
          <w:color w:val="000000"/>
        </w:rPr>
        <w:t xml:space="preserve">;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1">
        <w:r>
          <w:rPr>
            <w:rFonts w:ascii="Times New Roman" w:hAnsi="Times New Roman"/>
            <w:i/>
            <w:color w:val="0000FF"/>
            <w:u w:val="single"/>
          </w:rPr>
          <w:t>2014</w:t>
        </w:r>
      </w:hyperlink>
      <w:r>
        <w:rPr>
          <w:rFonts w:ascii="Times New Roman" w:hAnsi="Times New Roman"/>
          <w:color w:val="000000"/>
        </w:rPr>
        <w:t xml:space="preserve">; Ali-Dib </w:t>
      </w:r>
      <w:hyperlink w:anchor="CR1">
        <w:r>
          <w:rPr>
            <w:rFonts w:ascii="Times New Roman" w:hAnsi="Times New Roman"/>
            <w:i/>
            <w:color w:val="0000FF"/>
            <w:u w:val="single"/>
          </w:rPr>
          <w:t>2016</w:t>
        </w:r>
      </w:hyperlink>
      <w:r>
        <w:rPr>
          <w:rFonts w:ascii="Times New Roman" w:hAnsi="Times New Roman"/>
          <w:color w:val="000000"/>
        </w:rPr>
        <w:t>). Because planets are enriched in metals by planetesimal accretion, the abundance pattern is expected to trace that of the solids rather than the gas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xml:space="preserve">; Espinoza et al. </w:t>
      </w:r>
      <w:hyperlink w:anchor="CR31">
        <w:r>
          <w:rPr>
            <w:rFonts w:ascii="Times New Roman" w:hAnsi="Times New Roman"/>
            <w:i/>
            <w:color w:val="0000FF"/>
            <w:u w:val="single"/>
          </w:rPr>
          <w:t>2017</w:t>
        </w:r>
      </w:hyperlink>
      <w:r>
        <w:rPr>
          <w:rFonts w:ascii="Times New Roman" w:hAnsi="Times New Roman"/>
          <w:color w:val="000000"/>
        </w:rPr>
        <w:t>).</w:t>
      </w:r>
    </w:p>
    <w:p w14:paraId="1F186911" w14:textId="77777777" w:rsidR="007617AE" w:rsidRDefault="00FB2721">
      <w:pPr>
        <w:spacing w:before="120" w:after="0"/>
        <w:ind w:left="120"/>
      </w:pPr>
      <w:bookmarkStart w:id="107" w:name="Par46"/>
      <w:bookmarkEnd w:id="106"/>
      <w:r>
        <w:rPr>
          <w:rFonts w:ascii="Times New Roman" w:hAnsi="Times New Roman"/>
          <w:color w:val="000000"/>
        </w:rPr>
        <w:t>The carbon-to-oxygen ratio (C/O) has been proposed as a natural framework for characterizing atmospheric abundance patterns, since these are major building blocks for planet formation (</w:t>
      </w:r>
      <w:proofErr w:type="spellStart"/>
      <w:r>
        <w:rPr>
          <w:rFonts w:ascii="Times New Roman" w:hAnsi="Times New Roman"/>
          <w:color w:val="000000"/>
        </w:rPr>
        <w:t>Madhusudhan</w:t>
      </w:r>
      <w:proofErr w:type="spellEnd"/>
      <w:r>
        <w:rPr>
          <w:rFonts w:ascii="Times New Roman" w:hAnsi="Times New Roman"/>
          <w:color w:val="000000"/>
        </w:rPr>
        <w:t xml:space="preserve"> </w:t>
      </w:r>
      <w:hyperlink w:anchor="CR58">
        <w:r>
          <w:rPr>
            <w:rFonts w:ascii="Times New Roman" w:hAnsi="Times New Roman"/>
            <w:i/>
            <w:color w:val="0000FF"/>
            <w:u w:val="single"/>
          </w:rPr>
          <w:t>2012</w:t>
        </w:r>
      </w:hyperlink>
      <w:r>
        <w:rPr>
          <w:rFonts w:ascii="Times New Roman" w:hAnsi="Times New Roman"/>
          <w:color w:val="000000"/>
        </w:rPr>
        <w:t xml:space="preserve">). Equilibrium chemical abundances change dramatically when carbon is more abundant than oxygen, so carbon-rich compositions (C∕O &gt; 1) should be easily identifiable (Moses et al. </w:t>
      </w:r>
      <w:hyperlink w:anchor="CR70">
        <w:r>
          <w:rPr>
            <w:rFonts w:ascii="Times New Roman" w:hAnsi="Times New Roman"/>
            <w:i/>
            <w:color w:val="0000FF"/>
            <w:u w:val="single"/>
          </w:rPr>
          <w:t>2013</w:t>
        </w:r>
      </w:hyperlink>
      <w:r>
        <w:rPr>
          <w:rFonts w:ascii="Times New Roman" w:hAnsi="Times New Roman"/>
          <w:color w:val="000000"/>
        </w:rPr>
        <w:t>). There was early evidence for a carbon-rich atmospheric composition for WASP-12b based on its thermal emission spectrum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0">
        <w:r>
          <w:rPr>
            <w:rFonts w:ascii="Times New Roman" w:hAnsi="Times New Roman"/>
            <w:i/>
            <w:color w:val="0000FF"/>
            <w:u w:val="single"/>
          </w:rPr>
          <w:t>2011</w:t>
        </w:r>
      </w:hyperlink>
      <w:r>
        <w:rPr>
          <w:rFonts w:ascii="Times New Roman" w:hAnsi="Times New Roman"/>
          <w:color w:val="000000"/>
        </w:rPr>
        <w:t xml:space="preserve">), but further scrutiny of this planet and other hot </w:t>
      </w:r>
      <w:proofErr w:type="spellStart"/>
      <w:r>
        <w:rPr>
          <w:rFonts w:ascii="Times New Roman" w:hAnsi="Times New Roman"/>
          <w:color w:val="000000"/>
        </w:rPr>
        <w:t>Jupiters</w:t>
      </w:r>
      <w:proofErr w:type="spellEnd"/>
      <w:r>
        <w:rPr>
          <w:rFonts w:ascii="Times New Roman" w:hAnsi="Times New Roman"/>
          <w:color w:val="000000"/>
        </w:rPr>
        <w:t xml:space="preserve"> has revealed C∕O &lt; 1 in all cases (Line et al. </w:t>
      </w:r>
      <w:hyperlink w:anchor="CR56">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3">
        <w:r>
          <w:rPr>
            <w:rFonts w:ascii="Times New Roman" w:hAnsi="Times New Roman"/>
            <w:i/>
            <w:color w:val="0000FF"/>
            <w:u w:val="single"/>
          </w:rPr>
          <w:t>2015</w:t>
        </w:r>
      </w:hyperlink>
      <w:r>
        <w:rPr>
          <w:rFonts w:ascii="Times New Roman" w:hAnsi="Times New Roman"/>
          <w:color w:val="000000"/>
        </w:rPr>
        <w:t xml:space="preserve">; </w:t>
      </w:r>
      <w:proofErr w:type="spellStart"/>
      <w:r>
        <w:rPr>
          <w:rFonts w:ascii="Times New Roman" w:hAnsi="Times New Roman"/>
          <w:color w:val="000000"/>
        </w:rPr>
        <w:t>Benneke</w:t>
      </w:r>
      <w:proofErr w:type="spellEnd"/>
      <w:r>
        <w:rPr>
          <w:rFonts w:ascii="Times New Roman" w:hAnsi="Times New Roman"/>
          <w:color w:val="000000"/>
        </w:rPr>
        <w:t xml:space="preserve"> </w:t>
      </w:r>
      <w:hyperlink w:anchor="CR8">
        <w:r>
          <w:rPr>
            <w:rFonts w:ascii="Times New Roman" w:hAnsi="Times New Roman"/>
            <w:i/>
            <w:color w:val="0000FF"/>
            <w:u w:val="single"/>
          </w:rPr>
          <w:t>2015</w:t>
        </w:r>
      </w:hyperlink>
      <w:r>
        <w:rPr>
          <w:rFonts w:ascii="Times New Roman" w:hAnsi="Times New Roman"/>
          <w:color w:val="000000"/>
        </w:rPr>
        <w:t xml:space="preserve">; Barstow et al. </w:t>
      </w:r>
      <w:hyperlink w:anchor="CR4">
        <w:r>
          <w:rPr>
            <w:rFonts w:ascii="Times New Roman" w:hAnsi="Times New Roman"/>
            <w:i/>
            <w:color w:val="0000FF"/>
            <w:u w:val="single"/>
          </w:rPr>
          <w:t>2017</w:t>
        </w:r>
      </w:hyperlink>
      <w:r>
        <w:rPr>
          <w:rFonts w:ascii="Times New Roman" w:hAnsi="Times New Roman"/>
          <w:color w:val="000000"/>
        </w:rPr>
        <w:t xml:space="preserve">). More precise constraints await JWST, which is expected to constrain C/O for hot </w:t>
      </w:r>
      <w:proofErr w:type="spellStart"/>
      <w:r>
        <w:rPr>
          <w:rFonts w:ascii="Times New Roman" w:hAnsi="Times New Roman"/>
          <w:color w:val="000000"/>
        </w:rPr>
        <w:t>Jupiters</w:t>
      </w:r>
      <w:proofErr w:type="spellEnd"/>
      <w:r>
        <w:rPr>
          <w:rFonts w:ascii="Times New Roman" w:hAnsi="Times New Roman"/>
          <w:color w:val="000000"/>
        </w:rPr>
        <w:t xml:space="preserve"> to a precision of 0.2 </w:t>
      </w:r>
      <w:proofErr w:type="spellStart"/>
      <w:r>
        <w:rPr>
          <w:rFonts w:ascii="Times New Roman" w:hAnsi="Times New Roman"/>
          <w:color w:val="000000"/>
        </w:rPr>
        <w:t>dex</w:t>
      </w:r>
      <w:proofErr w:type="spellEnd"/>
      <w:r>
        <w:rPr>
          <w:rFonts w:ascii="Times New Roman" w:hAnsi="Times New Roman"/>
          <w:color w:val="000000"/>
        </w:rPr>
        <w:t xml:space="preserve"> (Greene et al. </w:t>
      </w:r>
      <w:hyperlink w:anchor="CR39">
        <w:r>
          <w:rPr>
            <w:rFonts w:ascii="Times New Roman" w:hAnsi="Times New Roman"/>
            <w:i/>
            <w:color w:val="0000FF"/>
            <w:u w:val="single"/>
          </w:rPr>
          <w:t>2016</w:t>
        </w:r>
      </w:hyperlink>
      <w:r>
        <w:rPr>
          <w:rFonts w:ascii="Times New Roman" w:hAnsi="Times New Roman"/>
          <w:color w:val="000000"/>
        </w:rPr>
        <w:t>).</w:t>
      </w:r>
    </w:p>
    <w:p w14:paraId="0683822D" w14:textId="77777777" w:rsidR="007617AE" w:rsidRDefault="00FB2721">
      <w:pPr>
        <w:spacing w:after="0"/>
        <w:ind w:left="120"/>
      </w:pPr>
      <w:bookmarkStart w:id="108" w:name="Sec11"/>
      <w:bookmarkEnd w:id="90"/>
      <w:bookmarkEnd w:id="107"/>
      <w:r>
        <w:br/>
      </w:r>
    </w:p>
    <w:p w14:paraId="7E25B962" w14:textId="77777777" w:rsidR="007617AE" w:rsidRDefault="00FB2721">
      <w:pPr>
        <w:spacing w:before="210" w:after="105" w:line="288" w:lineRule="auto"/>
        <w:ind w:left="120"/>
      </w:pPr>
      <w:r>
        <w:rPr>
          <w:rFonts w:ascii="Georgia" w:hAnsi="Georgia"/>
          <w:color w:val="000000"/>
          <w:sz w:val="30"/>
        </w:rPr>
        <w:t>Climate</w:t>
      </w:r>
    </w:p>
    <w:p w14:paraId="0845D7EC" w14:textId="77777777" w:rsidR="007617AE" w:rsidRDefault="00FB2721">
      <w:pPr>
        <w:spacing w:after="0"/>
        <w:ind w:left="120"/>
      </w:pPr>
      <w:bookmarkStart w:id="109" w:name="Par47"/>
      <w:r>
        <w:rPr>
          <w:rFonts w:ascii="Times New Roman" w:hAnsi="Times New Roman"/>
          <w:color w:val="000000"/>
        </w:rPr>
        <w:t xml:space="preserve">With thermal emission measurements, it is possible to characterize a planet’s climate in detail. To date, these observations have focused on hot </w:t>
      </w:r>
      <w:proofErr w:type="spellStart"/>
      <w:r>
        <w:rPr>
          <w:rFonts w:ascii="Times New Roman" w:hAnsi="Times New Roman"/>
          <w:color w:val="000000"/>
        </w:rPr>
        <w:t>Jupiters</w:t>
      </w:r>
      <w:proofErr w:type="spellEnd"/>
      <w:r>
        <w:rPr>
          <w:rFonts w:ascii="Times New Roman" w:hAnsi="Times New Roman"/>
          <w:color w:val="000000"/>
        </w:rPr>
        <w:t xml:space="preserve"> with large planet-to-star flux ratios. The most common measurement is of dayside brightness temperature, which has been inferred from secondary eclipse observations for over 50 planets (Schwartz and Cowan </w:t>
      </w:r>
      <w:hyperlink w:anchor="CR83">
        <w:r>
          <w:rPr>
            <w:rFonts w:ascii="Times New Roman" w:hAnsi="Times New Roman"/>
            <w:i/>
            <w:color w:val="0000FF"/>
            <w:u w:val="single"/>
          </w:rPr>
          <w:t>2015</w:t>
        </w:r>
      </w:hyperlink>
      <w:r>
        <w:rPr>
          <w:rFonts w:ascii="Times New Roman" w:hAnsi="Times New Roman"/>
          <w:color w:val="000000"/>
        </w:rPr>
        <w:t xml:space="preserve">). Measured dayside temperatures range from roughly 1000 to 3000 K (Stevenson et al. </w:t>
      </w:r>
      <w:hyperlink w:anchor="CR98">
        <w:r>
          <w:rPr>
            <w:rFonts w:ascii="Times New Roman" w:hAnsi="Times New Roman"/>
            <w:i/>
            <w:color w:val="0000FF"/>
            <w:u w:val="single"/>
          </w:rPr>
          <w:t>2014a</w:t>
        </w:r>
      </w:hyperlink>
      <w:r>
        <w:rPr>
          <w:rFonts w:ascii="Times New Roman" w:hAnsi="Times New Roman"/>
          <w:color w:val="000000"/>
        </w:rPr>
        <w:t xml:space="preserve">; </w:t>
      </w:r>
      <w:proofErr w:type="spellStart"/>
      <w:r>
        <w:rPr>
          <w:rFonts w:ascii="Times New Roman" w:hAnsi="Times New Roman"/>
          <w:color w:val="000000"/>
        </w:rPr>
        <w:t>Kammer</w:t>
      </w:r>
      <w:proofErr w:type="spellEnd"/>
      <w:r>
        <w:rPr>
          <w:rFonts w:ascii="Times New Roman" w:hAnsi="Times New Roman"/>
          <w:color w:val="000000"/>
        </w:rPr>
        <w:t xml:space="preserve"> et al. </w:t>
      </w:r>
      <w:hyperlink w:anchor="CR46">
        <w:r>
          <w:rPr>
            <w:rFonts w:ascii="Times New Roman" w:hAnsi="Times New Roman"/>
            <w:i/>
            <w:color w:val="0000FF"/>
            <w:u w:val="single"/>
          </w:rPr>
          <w:t>2015</w:t>
        </w:r>
      </w:hyperlink>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In addition to brightness temperatures, one can also determine the atmosphere’s temperature-pressure profile using emission spectroscopy. At wavelengths where the atmosphere has higher opacity, the emitted light comes from higher altitudes.</w:t>
      </w:r>
    </w:p>
    <w:bookmarkEnd w:id="109"/>
    <w:p w14:paraId="7A791AD3" w14:textId="77777777" w:rsidR="007617AE" w:rsidRDefault="00FB2721">
      <w:pPr>
        <w:spacing w:after="0"/>
        <w:ind w:left="120"/>
      </w:pPr>
      <w:r>
        <w:br/>
      </w:r>
    </w:p>
    <w:p w14:paraId="1307034C" w14:textId="77777777" w:rsidR="007617AE" w:rsidRDefault="00FB2721">
      <w:pPr>
        <w:pBdr>
          <w:right w:val="none" w:sz="0" w:space="1" w:color="auto"/>
        </w:pBdr>
        <w:spacing w:after="0"/>
        <w:ind w:left="120"/>
      </w:pPr>
      <w:r>
        <w:rPr>
          <w:rFonts w:ascii="Times New Roman" w:hAnsi="Times New Roman"/>
          <w:i/>
          <w:color w:val="000000"/>
        </w:rPr>
        <w:t>Thermal Inversions</w:t>
      </w:r>
    </w:p>
    <w:p w14:paraId="0F162ACB" w14:textId="77777777" w:rsidR="007617AE" w:rsidRDefault="00FB2721">
      <w:pPr>
        <w:spacing w:after="0"/>
        <w:ind w:left="120"/>
      </w:pPr>
      <w:bookmarkStart w:id="110" w:name="Par48"/>
      <w:r>
        <w:rPr>
          <w:rFonts w:ascii="Times New Roman" w:hAnsi="Times New Roman"/>
          <w:color w:val="000000"/>
        </w:rPr>
        <w:t>Fortney et al. (</w:t>
      </w:r>
      <w:hyperlink w:anchor="CR34">
        <w:r>
          <w:rPr>
            <w:rFonts w:ascii="Times New Roman" w:hAnsi="Times New Roman"/>
            <w:i/>
            <w:color w:val="0000FF"/>
            <w:u w:val="single"/>
          </w:rPr>
          <w:t>2008</w:t>
        </w:r>
      </w:hyperlink>
      <w:r>
        <w:rPr>
          <w:rFonts w:ascii="Times New Roman" w:hAnsi="Times New Roman"/>
          <w:color w:val="000000"/>
        </w:rPr>
        <w:t xml:space="preserve">) predicted that hot Jupiter atmospheres are divided into two classes: those with thermal inversions (temperature increasing with height) and those with non-inverted profiles. The </w:t>
      </w:r>
      <w:r>
        <w:rPr>
          <w:rFonts w:ascii="Times New Roman" w:hAnsi="Times New Roman"/>
          <w:color w:val="000000"/>
        </w:rPr>
        <w:lastRenderedPageBreak/>
        <w:t xml:space="preserve">dividing factor is whether gaseous </w:t>
      </w:r>
      <w:proofErr w:type="spellStart"/>
      <w:r>
        <w:rPr>
          <w:rFonts w:ascii="Times New Roman" w:hAnsi="Times New Roman"/>
          <w:color w:val="000000"/>
        </w:rPr>
        <w:t>TiO</w:t>
      </w:r>
      <w:proofErr w:type="spellEnd"/>
      <w:r>
        <w:rPr>
          <w:rFonts w:ascii="Times New Roman" w:hAnsi="Times New Roman"/>
          <w:color w:val="000000"/>
        </w:rPr>
        <w:t>/VO is present in the atmosphere. These molecules are very strong optical absorbers and can significantly heat the upper atmosphere even when present in trace amounts. But they are only expected to be present in the hottest atmospheres (flux &gt; 10</w:t>
      </w:r>
      <w:r>
        <w:rPr>
          <w:rFonts w:ascii="Times New Roman" w:hAnsi="Times New Roman"/>
          <w:color w:val="000000"/>
          <w:vertAlign w:val="superscript"/>
        </w:rPr>
        <w:t>9</w:t>
      </w:r>
      <w:r>
        <w:rPr>
          <w:rFonts w:ascii="Times New Roman" w:hAnsi="Times New Roman"/>
          <w:color w:val="000000"/>
        </w:rPr>
        <w:t xml:space="preserve"> erg s</w:t>
      </w:r>
      <w:r>
        <w:rPr>
          <w:rFonts w:ascii="Times New Roman" w:hAnsi="Times New Roman"/>
          <w:color w:val="000000"/>
          <w:vertAlign w:val="superscript"/>
        </w:rPr>
        <w:t>−1</w:t>
      </w:r>
      <w:r>
        <w:rPr>
          <w:rFonts w:ascii="Times New Roman" w:hAnsi="Times New Roman"/>
          <w:color w:val="000000"/>
        </w:rPr>
        <w:t xml:space="preserve"> cm</w:t>
      </w:r>
      <w:r>
        <w:rPr>
          <w:rFonts w:ascii="Times New Roman" w:hAnsi="Times New Roman"/>
          <w:color w:val="000000"/>
          <w:vertAlign w:val="superscript"/>
        </w:rPr>
        <w:t>−2</w:t>
      </w:r>
      <w:r>
        <w:rPr>
          <w:rFonts w:ascii="Times New Roman" w:hAnsi="Times New Roman"/>
          <w:color w:val="000000"/>
        </w:rPr>
        <w:t>); at cooler temperatures, they will condense and rain out of the atmosphere.</w:t>
      </w:r>
    </w:p>
    <w:p w14:paraId="6074595A" w14:textId="77777777" w:rsidR="007617AE" w:rsidRDefault="00FB2721">
      <w:pPr>
        <w:spacing w:before="120" w:after="0"/>
        <w:ind w:left="120"/>
      </w:pPr>
      <w:bookmarkStart w:id="111" w:name="Par49"/>
      <w:bookmarkEnd w:id="110"/>
      <w:r>
        <w:rPr>
          <w:rFonts w:ascii="Times New Roman" w:hAnsi="Times New Roman"/>
          <w:color w:val="000000"/>
        </w:rPr>
        <w:t xml:space="preserve">Early </w:t>
      </w:r>
      <w:r>
        <w:rPr>
          <w:rFonts w:ascii="Times New Roman" w:hAnsi="Times New Roman"/>
          <w:i/>
          <w:color w:val="000000"/>
        </w:rPr>
        <w:t>Spitzer</w:t>
      </w:r>
      <w:r>
        <w:rPr>
          <w:rFonts w:ascii="Times New Roman" w:hAnsi="Times New Roman"/>
          <w:color w:val="000000"/>
        </w:rPr>
        <w:t xml:space="preserve"> observations of the hot Jupiter HD 209458b, which falls on the dividing line between the two classes, suggested the atmosphere has a thermal inversion (Knutson et al. </w:t>
      </w:r>
      <w:hyperlink w:anchor="CR49">
        <w:r>
          <w:rPr>
            <w:rFonts w:ascii="Times New Roman" w:hAnsi="Times New Roman"/>
            <w:i/>
            <w:color w:val="0000FF"/>
            <w:u w:val="single"/>
          </w:rPr>
          <w:t>2008</w:t>
        </w:r>
      </w:hyperlink>
      <w:r>
        <w:rPr>
          <w:rFonts w:ascii="Times New Roman" w:hAnsi="Times New Roman"/>
          <w:color w:val="000000"/>
        </w:rPr>
        <w:t xml:space="preserve">). However, new data showed that this was not the case and that the temperature profile is actually decreasing with height (Diamond-Lowe et al. </w:t>
      </w:r>
      <w:hyperlink w:anchor="CR26">
        <w:r>
          <w:rPr>
            <w:rFonts w:ascii="Times New Roman" w:hAnsi="Times New Roman"/>
            <w:i/>
            <w:color w:val="0000FF"/>
            <w:u w:val="single"/>
          </w:rPr>
          <w:t>2014</w:t>
        </w:r>
      </w:hyperlink>
      <w:r>
        <w:rPr>
          <w:rFonts w:ascii="Times New Roman" w:hAnsi="Times New Roman"/>
          <w:color w:val="000000"/>
        </w:rPr>
        <w:t xml:space="preserve">; Schwarz et al. </w:t>
      </w:r>
      <w:hyperlink w:anchor="CR84">
        <w:r>
          <w:rPr>
            <w:rFonts w:ascii="Times New Roman" w:hAnsi="Times New Roman"/>
            <w:i/>
            <w:color w:val="0000FF"/>
            <w:u w:val="single"/>
          </w:rPr>
          <w:t>2015</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 xml:space="preserve">). More recently, there has been evidence for weak inversions (isothermal profiles) in the atmospheres of other planets (Stevenson et al. </w:t>
      </w:r>
      <w:hyperlink w:anchor="CR99">
        <w:r>
          <w:rPr>
            <w:rFonts w:ascii="Times New Roman" w:hAnsi="Times New Roman"/>
            <w:i/>
            <w:color w:val="0000FF"/>
            <w:u w:val="single"/>
          </w:rPr>
          <w:t>2014b</w:t>
        </w:r>
      </w:hyperlink>
      <w:r>
        <w:rPr>
          <w:rFonts w:ascii="Times New Roman" w:hAnsi="Times New Roman"/>
          <w:color w:val="000000"/>
        </w:rPr>
        <w:t xml:space="preserve">; Haynes et al. </w:t>
      </w:r>
      <w:hyperlink w:anchor="CR41">
        <w:r>
          <w:rPr>
            <w:rFonts w:ascii="Times New Roman" w:hAnsi="Times New Roman"/>
            <w:i/>
            <w:color w:val="0000FF"/>
            <w:u w:val="single"/>
          </w:rPr>
          <w:t>2015</w:t>
        </w:r>
      </w:hyperlink>
      <w:r>
        <w:rPr>
          <w:rFonts w:ascii="Times New Roman" w:hAnsi="Times New Roman"/>
          <w:color w:val="000000"/>
        </w:rPr>
        <w:t>). All of these planets have extremely hot dayside temperatures (&gt;2500 K), suggesting that temperature does play a role in determining thermal structure.</w:t>
      </w:r>
    </w:p>
    <w:bookmarkEnd w:id="111"/>
    <w:p w14:paraId="6A94C6F5" w14:textId="77777777" w:rsidR="007617AE" w:rsidRDefault="00FB2721">
      <w:pPr>
        <w:spacing w:after="0"/>
        <w:ind w:left="120"/>
      </w:pPr>
      <w:r>
        <w:br/>
      </w:r>
    </w:p>
    <w:p w14:paraId="68A1891B" w14:textId="77777777" w:rsidR="007617AE" w:rsidRDefault="00FB2721">
      <w:pPr>
        <w:pBdr>
          <w:right w:val="none" w:sz="0" w:space="1" w:color="auto"/>
        </w:pBdr>
        <w:spacing w:after="0"/>
        <w:ind w:left="120"/>
      </w:pPr>
      <w:r>
        <w:rPr>
          <w:rFonts w:ascii="Times New Roman" w:hAnsi="Times New Roman"/>
          <w:i/>
          <w:color w:val="000000"/>
        </w:rPr>
        <w:t>Global Heat Circulation</w:t>
      </w:r>
    </w:p>
    <w:p w14:paraId="1815C46D" w14:textId="77777777" w:rsidR="007617AE" w:rsidRDefault="00FB2721">
      <w:pPr>
        <w:spacing w:after="0"/>
        <w:ind w:left="120"/>
      </w:pPr>
      <w:bookmarkStart w:id="112" w:name="Par50"/>
      <w:r>
        <w:rPr>
          <w:rFonts w:ascii="Times New Roman" w:hAnsi="Times New Roman"/>
          <w:color w:val="000000"/>
        </w:rPr>
        <w:t xml:space="preserve">Thermal phase curves provide many additional insights into global climate. This topic is discussed in detail in the chapter by </w:t>
      </w:r>
      <w:proofErr w:type="spellStart"/>
      <w:r>
        <w:rPr>
          <w:rFonts w:ascii="Times New Roman" w:hAnsi="Times New Roman"/>
          <w:color w:val="000000"/>
        </w:rPr>
        <w:t>Parmentier</w:t>
      </w:r>
      <w:proofErr w:type="spellEnd"/>
      <w:r>
        <w:rPr>
          <w:rFonts w:ascii="Times New Roman" w:hAnsi="Times New Roman"/>
          <w:color w:val="000000"/>
        </w:rPr>
        <w:t xml:space="preserve"> and Crossfield, so we will touch on just a few of the highlights.</w:t>
      </w:r>
    </w:p>
    <w:p w14:paraId="161D477E" w14:textId="77777777" w:rsidR="007617AE" w:rsidRDefault="00FB2721">
      <w:pPr>
        <w:numPr>
          <w:ilvl w:val="0"/>
          <w:numId w:val="5"/>
        </w:numPr>
        <w:spacing w:after="72"/>
      </w:pPr>
      <w:bookmarkStart w:id="113" w:name="Par51"/>
      <w:r>
        <w:rPr>
          <w:rFonts w:ascii="Times New Roman" w:hAnsi="Times New Roman"/>
          <w:color w:val="000000"/>
        </w:rPr>
        <w:t>The first phase curve measurement, for the tidally locked hot Jupiter HD 189733b with Spitzer by Knutson et al. (</w:t>
      </w:r>
      <w:hyperlink w:anchor="CR48">
        <w:r>
          <w:rPr>
            <w:rFonts w:ascii="Times New Roman" w:hAnsi="Times New Roman"/>
            <w:i/>
            <w:color w:val="0000FF"/>
            <w:u w:val="single"/>
          </w:rPr>
          <w:t>2007</w:t>
        </w:r>
      </w:hyperlink>
      <w:r>
        <w:rPr>
          <w:rFonts w:ascii="Times New Roman" w:hAnsi="Times New Roman"/>
          <w:color w:val="000000"/>
        </w:rPr>
        <w:t xml:space="preserve">). They measured a small difference in temperature of 250 K from the dayside to the nightside and an offset in peak brightness to the east of the substellar point. These results agree well with expectations from 3D global circulation models (GCMs), which predict efficient heat redistribution for slower rotation periods, and eastward equatorial jets caused by the interaction of </w:t>
      </w:r>
      <w:proofErr w:type="spellStart"/>
      <w:r>
        <w:rPr>
          <w:rFonts w:ascii="Times New Roman" w:hAnsi="Times New Roman"/>
          <w:color w:val="000000"/>
        </w:rPr>
        <w:t>Rossby</w:t>
      </w:r>
      <w:proofErr w:type="spellEnd"/>
      <w:r>
        <w:rPr>
          <w:rFonts w:ascii="Times New Roman" w:hAnsi="Times New Roman"/>
          <w:color w:val="000000"/>
        </w:rPr>
        <w:t xml:space="preserve"> waves with the planet’s rotation (Showman et al. </w:t>
      </w:r>
      <w:hyperlink w:anchor="CR88">
        <w:r>
          <w:rPr>
            <w:rFonts w:ascii="Times New Roman" w:hAnsi="Times New Roman"/>
            <w:i/>
            <w:color w:val="0000FF"/>
            <w:u w:val="single"/>
          </w:rPr>
          <w:t>2009</w:t>
        </w:r>
      </w:hyperlink>
      <w:r>
        <w:rPr>
          <w:rFonts w:ascii="Times New Roman" w:hAnsi="Times New Roman"/>
          <w:color w:val="000000"/>
        </w:rPr>
        <w:t>).</w:t>
      </w:r>
    </w:p>
    <w:p w14:paraId="7C4C6198" w14:textId="77777777" w:rsidR="007617AE" w:rsidRDefault="00FB2721">
      <w:pPr>
        <w:numPr>
          <w:ilvl w:val="0"/>
          <w:numId w:val="5"/>
        </w:numPr>
        <w:spacing w:after="72"/>
      </w:pPr>
      <w:bookmarkStart w:id="114" w:name="Par52"/>
      <w:bookmarkEnd w:id="113"/>
      <w:r>
        <w:rPr>
          <w:rFonts w:ascii="Times New Roman" w:hAnsi="Times New Roman"/>
          <w:color w:val="000000"/>
        </w:rPr>
        <w:t xml:space="preserve">The first spectroscopic phase curve, for the hot Jupiter WASP-43b with HST/WFC3 (Stevenson et al. </w:t>
      </w:r>
      <w:hyperlink w:anchor="CR99">
        <w:r>
          <w:rPr>
            <w:rFonts w:ascii="Times New Roman" w:hAnsi="Times New Roman"/>
            <w:i/>
            <w:color w:val="0000FF"/>
            <w:u w:val="single"/>
          </w:rPr>
          <w:t>2014b</w:t>
        </w:r>
      </w:hyperlink>
      <w:r>
        <w:rPr>
          <w:rFonts w:ascii="Times New Roman" w:hAnsi="Times New Roman"/>
          <w:color w:val="000000"/>
        </w:rPr>
        <w:t xml:space="preserve">). The spectra are sensitive to a range of pressure levels in the atmosphere, enabling a determination of the planet’s thermal structure as a function of longitude </w:t>
      </w:r>
      <w:r>
        <w:rPr>
          <w:rFonts w:ascii="Times New Roman" w:hAnsi="Times New Roman"/>
          <w:i/>
          <w:color w:val="000000"/>
        </w:rPr>
        <w:t>and</w:t>
      </w:r>
      <w:r>
        <w:rPr>
          <w:rFonts w:ascii="Times New Roman" w:hAnsi="Times New Roman"/>
          <w:color w:val="000000"/>
        </w:rPr>
        <w:t xml:space="preserve"> altitude. The planet has a low Bond albedo (0.2), a large day-night temperature contrast (suggesting there are clouds on the nightside), and a hot spot that is shifted further east at higher pressures, indicative of more efficient heat transport deeper in the atmosphere.</w:t>
      </w:r>
    </w:p>
    <w:p w14:paraId="19490699" w14:textId="77777777" w:rsidR="007617AE" w:rsidRDefault="00FB2721">
      <w:pPr>
        <w:numPr>
          <w:ilvl w:val="0"/>
          <w:numId w:val="5"/>
        </w:numPr>
        <w:spacing w:after="72"/>
      </w:pPr>
      <w:bookmarkStart w:id="115" w:name="Par53"/>
      <w:bookmarkEnd w:id="114"/>
      <w:r>
        <w:rPr>
          <w:rFonts w:ascii="Times New Roman" w:hAnsi="Times New Roman"/>
          <w:color w:val="000000"/>
        </w:rPr>
        <w:t xml:space="preserve">A Spitzer phase curve for the super-Earth (2 </w:t>
      </w:r>
      <w:r>
        <w:rPr>
          <w:rFonts w:ascii="Times New Roman" w:hAnsi="Times New Roman"/>
          <w:i/>
          <w:color w:val="000000"/>
        </w:rPr>
        <w:t>R</w:t>
      </w:r>
      <w:r>
        <w:rPr>
          <w:rFonts w:ascii="Times New Roman" w:hAnsi="Times New Roman"/>
          <w:color w:val="000000"/>
          <w:vertAlign w:val="subscript"/>
        </w:rPr>
        <w:t>⊕</w:t>
      </w:r>
      <w:r>
        <w:rPr>
          <w:rFonts w:ascii="Times New Roman" w:hAnsi="Times New Roman"/>
          <w:color w:val="000000"/>
        </w:rPr>
        <w:t xml:space="preserve">) 55 </w:t>
      </w:r>
      <w:proofErr w:type="spellStart"/>
      <w:r>
        <w:rPr>
          <w:rFonts w:ascii="Times New Roman" w:hAnsi="Times New Roman"/>
          <w:color w:val="000000"/>
        </w:rPr>
        <w:t>Cancri</w:t>
      </w:r>
      <w:proofErr w:type="spellEnd"/>
      <w:r>
        <w:rPr>
          <w:rFonts w:ascii="Times New Roman" w:hAnsi="Times New Roman"/>
          <w:color w:val="000000"/>
        </w:rPr>
        <w:t xml:space="preserve"> e (</w:t>
      </w:r>
      <w:proofErr w:type="spellStart"/>
      <w:r>
        <w:rPr>
          <w:rFonts w:ascii="Times New Roman" w:hAnsi="Times New Roman"/>
          <w:color w:val="000000"/>
        </w:rPr>
        <w:t>Demory</w:t>
      </w:r>
      <w:proofErr w:type="spellEnd"/>
      <w:r>
        <w:rPr>
          <w:rFonts w:ascii="Times New Roman" w:hAnsi="Times New Roman"/>
          <w:color w:val="000000"/>
        </w:rPr>
        <w:t xml:space="preserve"> et al. </w:t>
      </w:r>
      <w:hyperlink w:anchor="CR24">
        <w:r>
          <w:rPr>
            <w:rFonts w:ascii="Times New Roman" w:hAnsi="Times New Roman"/>
            <w:i/>
            <w:color w:val="0000FF"/>
            <w:u w:val="single"/>
          </w:rPr>
          <w:t>2016</w:t>
        </w:r>
      </w:hyperlink>
      <w:r>
        <w:rPr>
          <w:rFonts w:ascii="Times New Roman" w:hAnsi="Times New Roman"/>
          <w:color w:val="000000"/>
        </w:rPr>
        <w:t xml:space="preserve">). This is the first phase curve measured for a small planet. The measurement revealed a dayside temperature of 2700 K, with a 1300 K drop in temperature to the nightside. There is a large hot spot offset (40 degrees east of the substellar point). The results are consistent with either molten rock on the dayside or an optically thick atmosphere with minimal heat </w:t>
      </w:r>
      <w:proofErr w:type="gramStart"/>
      <w:r>
        <w:rPr>
          <w:rFonts w:ascii="Times New Roman" w:hAnsi="Times New Roman"/>
          <w:color w:val="000000"/>
        </w:rPr>
        <w:t>redistribution .</w:t>
      </w:r>
      <w:proofErr w:type="gramEnd"/>
    </w:p>
    <w:p w14:paraId="218ED128" w14:textId="77777777" w:rsidR="007617AE" w:rsidRDefault="00FB2721">
      <w:pPr>
        <w:spacing w:after="0"/>
        <w:ind w:left="120"/>
      </w:pPr>
      <w:bookmarkStart w:id="116" w:name="Sec12"/>
      <w:bookmarkEnd w:id="108"/>
      <w:bookmarkEnd w:id="112"/>
      <w:bookmarkEnd w:id="115"/>
      <w:r>
        <w:br/>
      </w:r>
    </w:p>
    <w:p w14:paraId="7EFAC07F" w14:textId="77777777" w:rsidR="007617AE" w:rsidRDefault="00FB2721">
      <w:pPr>
        <w:spacing w:before="210" w:after="105" w:line="288" w:lineRule="auto"/>
        <w:ind w:left="120"/>
      </w:pPr>
      <w:r>
        <w:rPr>
          <w:rFonts w:ascii="Georgia" w:hAnsi="Georgia"/>
          <w:color w:val="000000"/>
          <w:sz w:val="30"/>
        </w:rPr>
        <w:t>Condensates</w:t>
      </w:r>
    </w:p>
    <w:p w14:paraId="74B7C796" w14:textId="77777777" w:rsidR="007617AE" w:rsidRDefault="00FB2721">
      <w:pPr>
        <w:spacing w:after="0"/>
        <w:ind w:left="120"/>
      </w:pPr>
      <w:bookmarkStart w:id="117" w:name="Par54"/>
      <w:r>
        <w:rPr>
          <w:rFonts w:ascii="Times New Roman" w:hAnsi="Times New Roman"/>
          <w:color w:val="000000"/>
        </w:rPr>
        <w:t xml:space="preserve">Condensates – an umbrella term that includes clouds and hazes – are ubiquitous in the solar system planet atmospheres and are proving to be common in exoplanets as well. Roughly half of hot </w:t>
      </w:r>
      <w:proofErr w:type="spellStart"/>
      <w:r>
        <w:rPr>
          <w:rFonts w:ascii="Times New Roman" w:hAnsi="Times New Roman"/>
          <w:color w:val="000000"/>
        </w:rPr>
        <w:t>Jupiters</w:t>
      </w:r>
      <w:proofErr w:type="spellEnd"/>
      <w:r>
        <w:rPr>
          <w:rFonts w:ascii="Times New Roman" w:hAnsi="Times New Roman"/>
          <w:color w:val="000000"/>
        </w:rPr>
        <w:t xml:space="preserve"> have evidence for condensates in their spectra (Sing et al. </w:t>
      </w:r>
      <w:hyperlink w:anchor="CR92">
        <w:r>
          <w:rPr>
            <w:rFonts w:ascii="Times New Roman" w:hAnsi="Times New Roman"/>
            <w:i/>
            <w:color w:val="0000FF"/>
            <w:u w:val="single"/>
          </w:rPr>
          <w:t>2016</w:t>
        </w:r>
      </w:hyperlink>
      <w:r>
        <w:rPr>
          <w:rFonts w:ascii="Times New Roman" w:hAnsi="Times New Roman"/>
          <w:color w:val="000000"/>
        </w:rPr>
        <w:t xml:space="preserve">). Transmission spectra are particularly sensitive to the presence of condensates, due to the slant viewing geometry observed during transit (Fortney </w:t>
      </w:r>
      <w:hyperlink w:anchor="CR33">
        <w:r>
          <w:rPr>
            <w:rFonts w:ascii="Times New Roman" w:hAnsi="Times New Roman"/>
            <w:i/>
            <w:color w:val="0000FF"/>
            <w:u w:val="single"/>
          </w:rPr>
          <w:t>2005</w:t>
        </w:r>
      </w:hyperlink>
      <w:r>
        <w:rPr>
          <w:rFonts w:ascii="Times New Roman" w:hAnsi="Times New Roman"/>
          <w:color w:val="000000"/>
        </w:rPr>
        <w:t xml:space="preserve">). Condensates have three main effects on transmission spectra. First, </w:t>
      </w:r>
      <w:r>
        <w:rPr>
          <w:rFonts w:ascii="Times New Roman" w:hAnsi="Times New Roman"/>
          <w:color w:val="000000"/>
        </w:rPr>
        <w:lastRenderedPageBreak/>
        <w:t xml:space="preserve">they block transmission of stellar flux, effectively truncating spectral features below the cloud-deck height. They can also introduce a slope in the spectrum over wavelength intervals of several microns (e.g., Sing et al. </w:t>
      </w:r>
      <w:hyperlink w:anchor="CR92">
        <w:r>
          <w:rPr>
            <w:rFonts w:ascii="Times New Roman" w:hAnsi="Times New Roman"/>
            <w:i/>
            <w:color w:val="0000FF"/>
            <w:u w:val="single"/>
          </w:rPr>
          <w:t>2016</w:t>
        </w:r>
      </w:hyperlink>
      <w:r>
        <w:rPr>
          <w:rFonts w:ascii="Times New Roman" w:hAnsi="Times New Roman"/>
          <w:color w:val="000000"/>
        </w:rPr>
        <w:t xml:space="preserve">). The third effect is scattering off cloud and haze particles at optical wavelengths, which introduces a steep increase in transit depth toward the blue (e.g., Pont et al. </w:t>
      </w:r>
      <w:hyperlink w:anchor="CR77">
        <w:r>
          <w:rPr>
            <w:rFonts w:ascii="Times New Roman" w:hAnsi="Times New Roman"/>
            <w:i/>
            <w:color w:val="0000FF"/>
            <w:u w:val="single"/>
          </w:rPr>
          <w:t>2008</w:t>
        </w:r>
      </w:hyperlink>
      <w:r>
        <w:rPr>
          <w:rFonts w:ascii="Times New Roman" w:hAnsi="Times New Roman"/>
          <w:color w:val="000000"/>
        </w:rPr>
        <w:t>).</w:t>
      </w:r>
    </w:p>
    <w:p w14:paraId="4970C4A5" w14:textId="77777777" w:rsidR="007617AE" w:rsidRDefault="00FB2721">
      <w:pPr>
        <w:spacing w:before="120" w:after="0"/>
        <w:ind w:left="120"/>
      </w:pPr>
      <w:bookmarkStart w:id="118" w:name="Par55"/>
      <w:bookmarkEnd w:id="117"/>
      <w:r>
        <w:rPr>
          <w:rFonts w:ascii="Times New Roman" w:hAnsi="Times New Roman"/>
          <w:color w:val="000000"/>
        </w:rPr>
        <w:t xml:space="preserve">The first hint of extrasolar condensates came from HD 209458b, which had a smaller than expected sodium feature relative to a clear atmosphere (Charbonneau et al. </w:t>
      </w:r>
      <w:hyperlink w:anchor="CR14">
        <w:r>
          <w:rPr>
            <w:rFonts w:ascii="Times New Roman" w:hAnsi="Times New Roman"/>
            <w:i/>
            <w:color w:val="0000FF"/>
            <w:u w:val="single"/>
          </w:rPr>
          <w:t>2002</w:t>
        </w:r>
      </w:hyperlink>
      <w:r>
        <w:rPr>
          <w:rFonts w:ascii="Times New Roman" w:hAnsi="Times New Roman"/>
          <w:color w:val="000000"/>
        </w:rPr>
        <w:t xml:space="preserve">). This observation foreshadowed a slew of spectra with truncated features (e.g., Deming et al. </w:t>
      </w:r>
      <w:hyperlink w:anchor="CR21">
        <w:r>
          <w:rPr>
            <w:rFonts w:ascii="Times New Roman" w:hAnsi="Times New Roman"/>
            <w:i/>
            <w:color w:val="0000FF"/>
            <w:u w:val="single"/>
          </w:rPr>
          <w:t>2013</w:t>
        </w:r>
      </w:hyperlink>
      <w:r>
        <w:rPr>
          <w:rFonts w:ascii="Times New Roman" w:hAnsi="Times New Roman"/>
          <w:color w:val="000000"/>
        </w:rPr>
        <w:t xml:space="preserve">; Crossfield et al. </w:t>
      </w:r>
      <w:hyperlink w:anchor="CR16">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w:t>
      </w:r>
      <w:hyperlink w:anchor="CR53">
        <w:r>
          <w:rPr>
            <w:rFonts w:ascii="Times New Roman" w:hAnsi="Times New Roman"/>
            <w:i/>
            <w:color w:val="0000FF"/>
            <w:u w:val="single"/>
          </w:rPr>
          <w:t>2015</w:t>
        </w:r>
      </w:hyperlink>
      <w:r>
        <w:rPr>
          <w:rFonts w:ascii="Times New Roman" w:hAnsi="Times New Roman"/>
          <w:color w:val="000000"/>
        </w:rPr>
        <w:t xml:space="preserve">; Knutson et al. </w:t>
      </w:r>
      <w:hyperlink w:anchor="CR50">
        <w:r>
          <w:rPr>
            <w:rFonts w:ascii="Times New Roman" w:hAnsi="Times New Roman"/>
            <w:i/>
            <w:color w:val="0000FF"/>
            <w:u w:val="single"/>
          </w:rPr>
          <w:t>2014</w:t>
        </w:r>
      </w:hyperlink>
      <w:r>
        <w:rPr>
          <w:rFonts w:ascii="Times New Roman" w:hAnsi="Times New Roman"/>
          <w:color w:val="000000"/>
        </w:rPr>
        <w:t xml:space="preserve">). Many spectra have also shown the large optical slope indicative of scattering from small particles (e.g.,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et al. </w:t>
      </w:r>
      <w:hyperlink w:anchor="CR54">
        <w:r>
          <w:rPr>
            <w:rFonts w:ascii="Times New Roman" w:hAnsi="Times New Roman"/>
            <w:i/>
            <w:color w:val="0000FF"/>
            <w:u w:val="single"/>
          </w:rPr>
          <w:t>2008a</w:t>
        </w:r>
      </w:hyperlink>
      <w:r>
        <w:rPr>
          <w:rFonts w:ascii="Times New Roman" w:hAnsi="Times New Roman"/>
          <w:color w:val="000000"/>
        </w:rPr>
        <w:t xml:space="preserve">; Sing et al. </w:t>
      </w:r>
      <w:hyperlink w:anchor="CR90">
        <w:r>
          <w:rPr>
            <w:rFonts w:ascii="Times New Roman" w:hAnsi="Times New Roman"/>
            <w:i/>
            <w:color w:val="0000FF"/>
            <w:u w:val="single"/>
          </w:rPr>
          <w:t>2011b</w:t>
        </w:r>
      </w:hyperlink>
      <w:r>
        <w:rPr>
          <w:rFonts w:ascii="Times New Roman" w:hAnsi="Times New Roman"/>
          <w:color w:val="000000"/>
        </w:rPr>
        <w:t xml:space="preserve">, </w:t>
      </w:r>
      <w:hyperlink w:anchor="CR91">
        <w:r>
          <w:rPr>
            <w:rFonts w:ascii="Times New Roman" w:hAnsi="Times New Roman"/>
            <w:i/>
            <w:color w:val="0000FF"/>
            <w:u w:val="single"/>
          </w:rPr>
          <w:t>2013</w:t>
        </w:r>
      </w:hyperlink>
      <w:r>
        <w:rPr>
          <w:rFonts w:ascii="Times New Roman" w:hAnsi="Times New Roman"/>
          <w:color w:val="000000"/>
        </w:rPr>
        <w:t xml:space="preserve">; Robinson et al. </w:t>
      </w:r>
      <w:hyperlink w:anchor="CR82">
        <w:r>
          <w:rPr>
            <w:rFonts w:ascii="Times New Roman" w:hAnsi="Times New Roman"/>
            <w:i/>
            <w:color w:val="0000FF"/>
            <w:u w:val="single"/>
          </w:rPr>
          <w:t>2014</w:t>
        </w:r>
      </w:hyperlink>
      <w:r>
        <w:rPr>
          <w:rFonts w:ascii="Times New Roman" w:hAnsi="Times New Roman"/>
          <w:color w:val="000000"/>
        </w:rPr>
        <w:t xml:space="preserve">; Dragomir et al. </w:t>
      </w:r>
      <w:hyperlink w:anchor="CR28">
        <w:r>
          <w:rPr>
            <w:rFonts w:ascii="Times New Roman" w:hAnsi="Times New Roman"/>
            <w:i/>
            <w:color w:val="0000FF"/>
            <w:u w:val="single"/>
          </w:rPr>
          <w:t>2015</w:t>
        </w:r>
      </w:hyperlink>
      <w:r>
        <w:rPr>
          <w:rFonts w:ascii="Times New Roman" w:hAnsi="Times New Roman"/>
          <w:color w:val="000000"/>
        </w:rPr>
        <w:t xml:space="preserve">). Transit depth offsets between 1 and 5 </w:t>
      </w:r>
      <w:proofErr w:type="spellStart"/>
      <w:r>
        <w:rPr>
          <w:rFonts w:ascii="Times New Roman" w:hAnsi="Times New Roman"/>
          <w:color w:val="000000"/>
        </w:rPr>
        <w:t>μm</w:t>
      </w:r>
      <w:proofErr w:type="spellEnd"/>
      <w:r>
        <w:rPr>
          <w:rFonts w:ascii="Times New Roman" w:hAnsi="Times New Roman"/>
          <w:color w:val="000000"/>
        </w:rPr>
        <w:t xml:space="preserve"> are also seen in many hot </w:t>
      </w:r>
      <w:proofErr w:type="spellStart"/>
      <w:r>
        <w:rPr>
          <w:rFonts w:ascii="Times New Roman" w:hAnsi="Times New Roman"/>
          <w:color w:val="000000"/>
        </w:rPr>
        <w:t>Jupiters</w:t>
      </w:r>
      <w:proofErr w:type="spellEnd"/>
      <w:r>
        <w:rPr>
          <w:rFonts w:ascii="Times New Roman" w:hAnsi="Times New Roman"/>
          <w:color w:val="000000"/>
        </w:rPr>
        <w:t xml:space="preserve"> (Sing et al. </w:t>
      </w:r>
      <w:hyperlink w:anchor="CR92">
        <w:r>
          <w:rPr>
            <w:rFonts w:ascii="Times New Roman" w:hAnsi="Times New Roman"/>
            <w:i/>
            <w:color w:val="0000FF"/>
            <w:u w:val="single"/>
          </w:rPr>
          <w:t>2016</w:t>
        </w:r>
      </w:hyperlink>
      <w:r>
        <w:rPr>
          <w:rFonts w:ascii="Times New Roman" w:hAnsi="Times New Roman"/>
          <w:color w:val="000000"/>
        </w:rPr>
        <w:t>).</w:t>
      </w:r>
    </w:p>
    <w:p w14:paraId="0634D13A" w14:textId="77777777" w:rsidR="007617AE" w:rsidRDefault="00FB2721">
      <w:pPr>
        <w:spacing w:before="120" w:after="0"/>
        <w:ind w:left="120"/>
      </w:pPr>
      <w:bookmarkStart w:id="119" w:name="Par56"/>
      <w:bookmarkEnd w:id="118"/>
      <w:r>
        <w:rPr>
          <w:rFonts w:ascii="Times New Roman" w:hAnsi="Times New Roman"/>
          <w:color w:val="000000"/>
        </w:rPr>
        <w:t xml:space="preserve">Despite this body of evidence, the makeup of the condensates has proven elusive. There are a number of theoretical possibilities, including equilibrium condensates such as water, salt, sulfide, or silicate clouds (depending on temperature) and photochemical hazes, e.g., hydrocarbon </w:t>
      </w:r>
      <w:proofErr w:type="spellStart"/>
      <w:r>
        <w:rPr>
          <w:rFonts w:ascii="Times New Roman" w:hAnsi="Times New Roman"/>
          <w:color w:val="000000"/>
        </w:rPr>
        <w:t>soots</w:t>
      </w:r>
      <w:proofErr w:type="spellEnd"/>
      <w:r>
        <w:rPr>
          <w:rFonts w:ascii="Times New Roman" w:hAnsi="Times New Roman"/>
          <w:color w:val="000000"/>
        </w:rPr>
        <w:t xml:space="preserve"> formed from photolyzed methane (Burrows and Sharp </w:t>
      </w:r>
      <w:hyperlink w:anchor="CR12">
        <w:r>
          <w:rPr>
            <w:rFonts w:ascii="Times New Roman" w:hAnsi="Times New Roman"/>
            <w:i/>
            <w:color w:val="0000FF"/>
            <w:u w:val="single"/>
          </w:rPr>
          <w:t>1999</w:t>
        </w:r>
      </w:hyperlink>
      <w:r>
        <w:rPr>
          <w:rFonts w:ascii="Times New Roman" w:hAnsi="Times New Roman"/>
          <w:color w:val="000000"/>
        </w:rPr>
        <w:t xml:space="preserve">; Miller-Ricci Kempton et al. </w:t>
      </w:r>
      <w:hyperlink w:anchor="CR63">
        <w:r>
          <w:rPr>
            <w:rFonts w:ascii="Times New Roman" w:hAnsi="Times New Roman"/>
            <w:i/>
            <w:color w:val="0000FF"/>
            <w:u w:val="single"/>
          </w:rPr>
          <w:t>2012</w:t>
        </w:r>
      </w:hyperlink>
      <w:r>
        <w:rPr>
          <w:rFonts w:ascii="Times New Roman" w:hAnsi="Times New Roman"/>
          <w:color w:val="000000"/>
        </w:rPr>
        <w:t xml:space="preserve">; Morley et al. </w:t>
      </w:r>
      <w:hyperlink w:anchor="CR66">
        <w:r>
          <w:rPr>
            <w:rFonts w:ascii="Times New Roman" w:hAnsi="Times New Roman"/>
            <w:i/>
            <w:color w:val="0000FF"/>
            <w:u w:val="single"/>
          </w:rPr>
          <w:t>2013</w:t>
        </w:r>
      </w:hyperlink>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Current transmission spectra lack the wavelength coverage and precision needed to distinguish between these species in exoplanets. In brown dwarfs, a silicate feature at 9 </w:t>
      </w:r>
      <w:proofErr w:type="spellStart"/>
      <w:r>
        <w:rPr>
          <w:rFonts w:ascii="Times New Roman" w:hAnsi="Times New Roman"/>
          <w:color w:val="000000"/>
        </w:rPr>
        <w:t>μm</w:t>
      </w:r>
      <w:proofErr w:type="spellEnd"/>
      <w:r>
        <w:rPr>
          <w:rFonts w:ascii="Times New Roman" w:hAnsi="Times New Roman"/>
          <w:color w:val="000000"/>
        </w:rPr>
        <w:t xml:space="preserve"> has been tentatively detected using </w:t>
      </w:r>
      <w:r>
        <w:rPr>
          <w:rFonts w:ascii="Times New Roman" w:hAnsi="Times New Roman"/>
          <w:i/>
          <w:color w:val="000000"/>
        </w:rPr>
        <w:t>Spitzer</w:t>
      </w:r>
      <w:r>
        <w:rPr>
          <w:rFonts w:ascii="Times New Roman" w:hAnsi="Times New Roman"/>
          <w:color w:val="000000"/>
        </w:rPr>
        <w:t xml:space="preserve">/IRS (Cushing et al. </w:t>
      </w:r>
      <w:hyperlink w:anchor="CR17">
        <w:r>
          <w:rPr>
            <w:rFonts w:ascii="Times New Roman" w:hAnsi="Times New Roman"/>
            <w:i/>
            <w:color w:val="0000FF"/>
            <w:u w:val="single"/>
          </w:rPr>
          <w:t>2006</w:t>
        </w:r>
      </w:hyperlink>
      <w:r>
        <w:rPr>
          <w:rFonts w:ascii="Times New Roman" w:hAnsi="Times New Roman"/>
          <w:color w:val="000000"/>
        </w:rPr>
        <w:t xml:space="preserve">). Future observations of exoplanets could also reveal features from specific grains, which would unambiguously determine their composition (Wakeford and Sing </w:t>
      </w:r>
      <w:hyperlink w:anchor="CR108">
        <w:r>
          <w:rPr>
            <w:rFonts w:ascii="Times New Roman" w:hAnsi="Times New Roman"/>
            <w:i/>
            <w:color w:val="0000FF"/>
            <w:u w:val="single"/>
          </w:rPr>
          <w:t>2015</w:t>
        </w:r>
      </w:hyperlink>
      <w:r>
        <w:rPr>
          <w:rFonts w:ascii="Times New Roman" w:hAnsi="Times New Roman"/>
          <w:color w:val="000000"/>
        </w:rPr>
        <w:t>).</w:t>
      </w:r>
    </w:p>
    <w:p w14:paraId="334B4509" w14:textId="77777777" w:rsidR="007617AE" w:rsidRDefault="00FB2721">
      <w:pPr>
        <w:spacing w:before="120" w:after="0"/>
        <w:ind w:left="120"/>
      </w:pPr>
      <w:bookmarkStart w:id="120" w:name="Par57"/>
      <w:bookmarkEnd w:id="119"/>
      <w:r>
        <w:rPr>
          <w:rFonts w:ascii="Times New Roman" w:hAnsi="Times New Roman"/>
          <w:color w:val="000000"/>
        </w:rPr>
        <w:t xml:space="preserve">Meanwhile, there are several indirect constraints on condensate properties. For example, optical phase curves of hot </w:t>
      </w:r>
      <w:proofErr w:type="spellStart"/>
      <w:r>
        <w:rPr>
          <w:rFonts w:ascii="Times New Roman" w:hAnsi="Times New Roman"/>
          <w:color w:val="000000"/>
        </w:rPr>
        <w:t>Jupiters</w:t>
      </w:r>
      <w:proofErr w:type="spellEnd"/>
      <w:r>
        <w:rPr>
          <w:rFonts w:ascii="Times New Roman" w:hAnsi="Times New Roman"/>
          <w:color w:val="000000"/>
        </w:rPr>
        <w:t xml:space="preserve"> are best explained by reflective clouds on their western hemispheres, composed of silicate or manganese sulfide (</w:t>
      </w:r>
      <w:proofErr w:type="spellStart"/>
      <w:r>
        <w:rPr>
          <w:rFonts w:ascii="Times New Roman" w:hAnsi="Times New Roman"/>
          <w:color w:val="000000"/>
        </w:rPr>
        <w:t>Demory</w:t>
      </w:r>
      <w:proofErr w:type="spellEnd"/>
      <w:r>
        <w:rPr>
          <w:rFonts w:ascii="Times New Roman" w:hAnsi="Times New Roman"/>
          <w:color w:val="000000"/>
        </w:rPr>
        <w:t xml:space="preserve"> et al. </w:t>
      </w:r>
      <w:hyperlink w:anchor="CR23">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Oreshenko</w:t>
      </w:r>
      <w:proofErr w:type="spellEnd"/>
      <w:r>
        <w:rPr>
          <w:rFonts w:ascii="Times New Roman" w:hAnsi="Times New Roman"/>
          <w:color w:val="000000"/>
        </w:rPr>
        <w:t xml:space="preserve"> et al. </w:t>
      </w:r>
      <w:hyperlink w:anchor="CR74">
        <w:r>
          <w:rPr>
            <w:rFonts w:ascii="Times New Roman" w:hAnsi="Times New Roman"/>
            <w:i/>
            <w:color w:val="0000FF"/>
            <w:u w:val="single"/>
          </w:rPr>
          <w:t>2016</w:t>
        </w:r>
      </w:hyperlink>
      <w:r>
        <w:rPr>
          <w:rFonts w:ascii="Times New Roman" w:hAnsi="Times New Roman"/>
          <w:color w:val="000000"/>
        </w:rPr>
        <w:t xml:space="preserve">; </w:t>
      </w:r>
      <w:proofErr w:type="spellStart"/>
      <w:r>
        <w:rPr>
          <w:rFonts w:ascii="Times New Roman" w:hAnsi="Times New Roman"/>
          <w:color w:val="000000"/>
        </w:rPr>
        <w:t>Parmentier</w:t>
      </w:r>
      <w:proofErr w:type="spellEnd"/>
      <w:r>
        <w:rPr>
          <w:rFonts w:ascii="Times New Roman" w:hAnsi="Times New Roman"/>
          <w:color w:val="000000"/>
        </w:rPr>
        <w:t xml:space="preserve"> et al. </w:t>
      </w:r>
      <w:hyperlink w:anchor="CR76">
        <w:r>
          <w:rPr>
            <w:rFonts w:ascii="Times New Roman" w:hAnsi="Times New Roman"/>
            <w:i/>
            <w:color w:val="0000FF"/>
            <w:u w:val="single"/>
          </w:rPr>
          <w:t>2016</w:t>
        </w:r>
      </w:hyperlink>
      <w:r>
        <w:rPr>
          <w:rFonts w:ascii="Times New Roman" w:hAnsi="Times New Roman"/>
          <w:color w:val="000000"/>
        </w:rPr>
        <w:t xml:space="preserve">). Further clues come from the amplitude of spectral features. For example, the spectrum of the super-Earth GJ 1214b is featureless at high precision (30 ppm,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Truncating the features to this extent requires an optically thick condensate layer at a pressure level of 0.1 millibar, which can be achieved either by thick, lofted clouds or very efficient haze formation (Morley et al. </w:t>
      </w:r>
      <w:hyperlink w:anchor="CR67">
        <w:r>
          <w:rPr>
            <w:rFonts w:ascii="Times New Roman" w:hAnsi="Times New Roman"/>
            <w:i/>
            <w:color w:val="0000FF"/>
            <w:u w:val="single"/>
          </w:rPr>
          <w:t>2015</w:t>
        </w:r>
      </w:hyperlink>
      <w:r>
        <w:rPr>
          <w:rFonts w:ascii="Times New Roman" w:hAnsi="Times New Roman"/>
          <w:color w:val="000000"/>
        </w:rPr>
        <w:t>).</w:t>
      </w:r>
    </w:p>
    <w:p w14:paraId="69A42F20" w14:textId="77777777" w:rsidR="007617AE" w:rsidRDefault="00FB2721">
      <w:pPr>
        <w:spacing w:before="120" w:after="0"/>
        <w:ind w:left="120"/>
      </w:pPr>
      <w:bookmarkStart w:id="121" w:name="Par58"/>
      <w:bookmarkEnd w:id="120"/>
      <w:r>
        <w:rPr>
          <w:rFonts w:ascii="Times New Roman" w:hAnsi="Times New Roman"/>
          <w:color w:val="000000"/>
        </w:rPr>
        <w:t xml:space="preserve">There is some evidence that condensates are more prevalent at lower temperatures (Stevenson </w:t>
      </w:r>
      <w:hyperlink w:anchor="CR95">
        <w:r>
          <w:rPr>
            <w:rFonts w:ascii="Times New Roman" w:hAnsi="Times New Roman"/>
            <w:i/>
            <w:color w:val="0000FF"/>
            <w:u w:val="single"/>
          </w:rPr>
          <w:t>2016</w:t>
        </w:r>
      </w:hyperlink>
      <w:r>
        <w:rPr>
          <w:rFonts w:ascii="Times New Roman" w:hAnsi="Times New Roman"/>
          <w:color w:val="000000"/>
        </w:rPr>
        <w:t xml:space="preserve">; </w:t>
      </w:r>
      <w:proofErr w:type="spellStart"/>
      <w:r>
        <w:rPr>
          <w:rFonts w:ascii="Times New Roman" w:hAnsi="Times New Roman"/>
          <w:color w:val="000000"/>
        </w:rPr>
        <w:t>Heng</w:t>
      </w:r>
      <w:proofErr w:type="spellEnd"/>
      <w:r>
        <w:rPr>
          <w:rFonts w:ascii="Times New Roman" w:hAnsi="Times New Roman"/>
          <w:color w:val="000000"/>
        </w:rPr>
        <w:t xml:space="preserve"> </w:t>
      </w:r>
      <w:hyperlink w:anchor="CR42">
        <w:r>
          <w:rPr>
            <w:rFonts w:ascii="Times New Roman" w:hAnsi="Times New Roman"/>
            <w:i/>
            <w:color w:val="0000FF"/>
            <w:u w:val="single"/>
          </w:rPr>
          <w:t>2016</w:t>
        </w:r>
      </w:hyperlink>
      <w:r>
        <w:rPr>
          <w:rFonts w:ascii="Times New Roman" w:hAnsi="Times New Roman"/>
          <w:color w:val="000000"/>
        </w:rPr>
        <w:t xml:space="preserve">). However, the microphysics of condensate formation are complex and depend sensitively on the thermal structure and circulation of the atmosphere (Turco et al. </w:t>
      </w:r>
      <w:hyperlink w:anchor="CR105">
        <w:r>
          <w:rPr>
            <w:rFonts w:ascii="Times New Roman" w:hAnsi="Times New Roman"/>
            <w:i/>
            <w:color w:val="0000FF"/>
            <w:u w:val="single"/>
          </w:rPr>
          <w:t>1979</w:t>
        </w:r>
      </w:hyperlink>
      <w:r>
        <w:rPr>
          <w:rFonts w:ascii="Times New Roman" w:hAnsi="Times New Roman"/>
          <w:color w:val="000000"/>
        </w:rPr>
        <w:t xml:space="preserve">). More atmosphere studies are needed to determine whether the presence of condensates can be predicted from temperature or other basic </w:t>
      </w:r>
      <w:proofErr w:type="gramStart"/>
      <w:r>
        <w:rPr>
          <w:rFonts w:ascii="Times New Roman" w:hAnsi="Times New Roman"/>
          <w:color w:val="000000"/>
        </w:rPr>
        <w:t>properties .</w:t>
      </w:r>
      <w:proofErr w:type="gramEnd"/>
    </w:p>
    <w:p w14:paraId="5AB0DC0E" w14:textId="77777777" w:rsidR="007617AE" w:rsidRDefault="00FB2721">
      <w:pPr>
        <w:spacing w:after="0"/>
        <w:ind w:left="120"/>
      </w:pPr>
      <w:bookmarkStart w:id="122" w:name="Sec13"/>
      <w:bookmarkEnd w:id="88"/>
      <w:bookmarkEnd w:id="116"/>
      <w:bookmarkEnd w:id="121"/>
      <w:r>
        <w:br/>
      </w:r>
    </w:p>
    <w:p w14:paraId="4DF6E179" w14:textId="77777777" w:rsidR="007617AE" w:rsidRDefault="00FB2721">
      <w:pPr>
        <w:spacing w:before="210" w:after="105" w:line="288" w:lineRule="auto"/>
        <w:ind w:left="120"/>
      </w:pPr>
      <w:r>
        <w:rPr>
          <w:rFonts w:ascii="Georgia" w:hAnsi="Georgia"/>
          <w:color w:val="000000"/>
          <w:sz w:val="36"/>
        </w:rPr>
        <w:t>Future Prospects</w:t>
      </w:r>
    </w:p>
    <w:p w14:paraId="1334B760" w14:textId="77777777" w:rsidR="007617AE" w:rsidRDefault="00FB2721">
      <w:pPr>
        <w:spacing w:after="0"/>
        <w:ind w:left="120"/>
      </w:pPr>
      <w:bookmarkStart w:id="123" w:name="Par59"/>
      <w:r>
        <w:rPr>
          <w:rFonts w:ascii="Times New Roman" w:hAnsi="Times New Roman"/>
          <w:color w:val="000000"/>
        </w:rPr>
        <w:t>We are on the threshold of a revolution in exoplanet atmosphere characterization thanks to several upcoming observing facilities. The first of these is the Transiting Exoplanet Survey Satellite (</w:t>
      </w:r>
      <w:r>
        <w:rPr>
          <w:rFonts w:ascii="Times New Roman" w:hAnsi="Times New Roman"/>
          <w:i/>
          <w:color w:val="000000"/>
        </w:rPr>
        <w:t>TESS</w:t>
      </w:r>
      <w:proofErr w:type="gramStart"/>
      <w:r>
        <w:rPr>
          <w:rFonts w:ascii="Times New Roman" w:hAnsi="Times New Roman"/>
          <w:color w:val="000000"/>
        </w:rPr>
        <w:t>) ,</w:t>
      </w:r>
      <w:proofErr w:type="gramEnd"/>
      <w:r>
        <w:rPr>
          <w:rFonts w:ascii="Times New Roman" w:hAnsi="Times New Roman"/>
          <w:color w:val="000000"/>
        </w:rPr>
        <w:t xml:space="preserve"> a planet finding mission scheduled to launch in 2018 (Ricker et al. </w:t>
      </w:r>
      <w:hyperlink w:anchor="CR80">
        <w:r>
          <w:rPr>
            <w:rFonts w:ascii="Times New Roman" w:hAnsi="Times New Roman"/>
            <w:i/>
            <w:color w:val="0000FF"/>
            <w:u w:val="single"/>
          </w:rPr>
          <w:t>2014</w:t>
        </w:r>
      </w:hyperlink>
      <w:r>
        <w:rPr>
          <w:rFonts w:ascii="Times New Roman" w:hAnsi="Times New Roman"/>
          <w:color w:val="000000"/>
        </w:rPr>
        <w:t xml:space="preserve">). The goal of </w:t>
      </w:r>
      <w:r>
        <w:rPr>
          <w:rFonts w:ascii="Times New Roman" w:hAnsi="Times New Roman"/>
          <w:i/>
          <w:color w:val="000000"/>
        </w:rPr>
        <w:t>TESS</w:t>
      </w:r>
      <w:r>
        <w:rPr>
          <w:rFonts w:ascii="Times New Roman" w:hAnsi="Times New Roman"/>
          <w:color w:val="000000"/>
        </w:rPr>
        <w:t xml:space="preserve"> is to search 200,000 of the brightest stars in the sky for transiting planets, with an expected yield of nearly 2000 discoveries (Sullivan et al. </w:t>
      </w:r>
      <w:hyperlink w:anchor="CR102">
        <w:r>
          <w:rPr>
            <w:rFonts w:ascii="Times New Roman" w:hAnsi="Times New Roman"/>
            <w:i/>
            <w:color w:val="0000FF"/>
            <w:u w:val="single"/>
          </w:rPr>
          <w:t>2015</w:t>
        </w:r>
      </w:hyperlink>
      <w:r>
        <w:rPr>
          <w:rFonts w:ascii="Times New Roman" w:hAnsi="Times New Roman"/>
          <w:color w:val="000000"/>
        </w:rPr>
        <w:t xml:space="preserve">). In contrast to the majority of transiting planets discovered to date by </w:t>
      </w:r>
      <w:r>
        <w:rPr>
          <w:rFonts w:ascii="Times New Roman" w:hAnsi="Times New Roman"/>
          <w:i/>
          <w:color w:val="000000"/>
        </w:rPr>
        <w:t>Kepler</w:t>
      </w:r>
      <w:r>
        <w:rPr>
          <w:rFonts w:ascii="Times New Roman" w:hAnsi="Times New Roman"/>
          <w:color w:val="000000"/>
        </w:rPr>
        <w:t xml:space="preserve">, the </w:t>
      </w:r>
      <w:r>
        <w:rPr>
          <w:rFonts w:ascii="Times New Roman" w:hAnsi="Times New Roman"/>
          <w:i/>
          <w:color w:val="000000"/>
        </w:rPr>
        <w:t>TESS</w:t>
      </w:r>
      <w:r>
        <w:rPr>
          <w:rFonts w:ascii="Times New Roman" w:hAnsi="Times New Roman"/>
          <w:color w:val="000000"/>
        </w:rPr>
        <w:t xml:space="preserve"> planets will have bright enough host stars for precise atmosphere </w:t>
      </w:r>
      <w:r>
        <w:rPr>
          <w:rFonts w:ascii="Times New Roman" w:hAnsi="Times New Roman"/>
          <w:color w:val="000000"/>
        </w:rPr>
        <w:lastRenderedPageBreak/>
        <w:t>characterization. The sample will also include smaller and cooler planets than are typically discovered by ground-based surveys of bright stars.</w:t>
      </w:r>
    </w:p>
    <w:p w14:paraId="686B9E3C" w14:textId="77777777" w:rsidR="007617AE" w:rsidRDefault="00FB2721">
      <w:pPr>
        <w:spacing w:before="120" w:after="0"/>
        <w:ind w:left="120"/>
      </w:pPr>
      <w:bookmarkStart w:id="124" w:name="Par60"/>
      <w:bookmarkEnd w:id="123"/>
      <w:r>
        <w:rPr>
          <w:rFonts w:ascii="Times New Roman" w:hAnsi="Times New Roman"/>
          <w:color w:val="000000"/>
        </w:rPr>
        <w:t xml:space="preserve">The second game changer is </w:t>
      </w:r>
      <w:proofErr w:type="gramStart"/>
      <w:r>
        <w:rPr>
          <w:rFonts w:ascii="Times New Roman" w:hAnsi="Times New Roman"/>
          <w:i/>
          <w:color w:val="000000"/>
        </w:rPr>
        <w:t>JWST</w:t>
      </w:r>
      <w:r>
        <w:rPr>
          <w:rFonts w:ascii="Times New Roman" w:hAnsi="Times New Roman"/>
          <w:color w:val="000000"/>
        </w:rPr>
        <w:t xml:space="preserve"> .</w:t>
      </w:r>
      <w:proofErr w:type="gramEnd"/>
      <w:r>
        <w:rPr>
          <w:rFonts w:ascii="Times New Roman" w:hAnsi="Times New Roman"/>
          <w:color w:val="000000"/>
        </w:rPr>
        <w:t xml:space="preserve"> The primary technical limitations in atmosphere characterization thus far have been aperture size and wavelength coverage, and </w:t>
      </w:r>
      <w:r>
        <w:rPr>
          <w:rFonts w:ascii="Times New Roman" w:hAnsi="Times New Roman"/>
          <w:i/>
          <w:color w:val="000000"/>
        </w:rPr>
        <w:t>JWST</w:t>
      </w:r>
      <w:r>
        <w:rPr>
          <w:rFonts w:ascii="Times New Roman" w:hAnsi="Times New Roman"/>
          <w:color w:val="000000"/>
        </w:rPr>
        <w:t xml:space="preserve"> offers major improvements on both fronts. It has roughly ten times the collecting area of </w:t>
      </w:r>
      <w:r>
        <w:rPr>
          <w:rFonts w:ascii="Times New Roman" w:hAnsi="Times New Roman"/>
          <w:i/>
          <w:color w:val="000000"/>
        </w:rPr>
        <w:t>HST</w:t>
      </w:r>
      <w:r>
        <w:rPr>
          <w:rFonts w:ascii="Times New Roman" w:hAnsi="Times New Roman"/>
          <w:color w:val="000000"/>
        </w:rPr>
        <w:t xml:space="preserve"> and provides spectroscopy from the optical to the infrared (0.6–28 </w:t>
      </w:r>
      <w:proofErr w:type="spellStart"/>
      <w:r>
        <w:rPr>
          <w:rFonts w:ascii="Times New Roman" w:hAnsi="Times New Roman"/>
          <w:color w:val="000000"/>
        </w:rPr>
        <w:t>μm</w:t>
      </w:r>
      <w:proofErr w:type="spellEnd"/>
      <w:r>
        <w:rPr>
          <w:rFonts w:ascii="Times New Roman" w:hAnsi="Times New Roman"/>
          <w:color w:val="000000"/>
        </w:rPr>
        <w:t xml:space="preserve">). The improvement in precision will make it possible to push down to sub-Neptune and smaller planets and to study giant planets with unprecedented S/N. The expanded wavelength coverage will also enable the first spectroscopic detections of many molecules which have been elusive so far (including methane, carbon dioxide, and ammonia). Finally, </w:t>
      </w:r>
      <w:r>
        <w:rPr>
          <w:rFonts w:ascii="Times New Roman" w:hAnsi="Times New Roman"/>
          <w:i/>
          <w:color w:val="000000"/>
        </w:rPr>
        <w:t>JWST</w:t>
      </w:r>
      <w:r>
        <w:rPr>
          <w:rFonts w:ascii="Times New Roman" w:hAnsi="Times New Roman"/>
          <w:color w:val="000000"/>
        </w:rPr>
        <w:t>’s infrared detector MIRI will be sensitive to thermal emission from cooler objects, including potentially habitable worlds.</w:t>
      </w:r>
    </w:p>
    <w:bookmarkEnd w:id="124"/>
    <w:p w14:paraId="03A26521" w14:textId="77777777" w:rsidR="007617AE" w:rsidRDefault="00FB2721">
      <w:pPr>
        <w:spacing w:after="0"/>
        <w:ind w:left="120"/>
      </w:pPr>
      <w:r>
        <w:br/>
      </w:r>
    </w:p>
    <w:p w14:paraId="080E43BC" w14:textId="77777777" w:rsidR="007617AE" w:rsidRDefault="00FB2721">
      <w:pPr>
        <w:pBdr>
          <w:right w:val="none" w:sz="0" w:space="1" w:color="auto"/>
        </w:pBdr>
        <w:spacing w:after="0"/>
        <w:ind w:left="120"/>
      </w:pPr>
      <w:r>
        <w:rPr>
          <w:rFonts w:ascii="Times New Roman" w:hAnsi="Times New Roman"/>
          <w:i/>
          <w:color w:val="000000"/>
        </w:rPr>
        <w:t>Pushing to Earth-Size Planets</w:t>
      </w:r>
    </w:p>
    <w:p w14:paraId="2649453C" w14:textId="77777777" w:rsidR="007617AE" w:rsidRDefault="00FB2721">
      <w:pPr>
        <w:spacing w:after="0"/>
        <w:ind w:left="120"/>
      </w:pPr>
      <w:bookmarkStart w:id="125" w:name="Par61"/>
      <w:r>
        <w:rPr>
          <w:rFonts w:ascii="Times New Roman" w:hAnsi="Times New Roman"/>
          <w:color w:val="000000"/>
        </w:rPr>
        <w:t xml:space="preserve">Atmosphere characterization for terrestrial planets is a challenge, but it is easiest for planets transiting nearby small stars. Fortunately, such planets are common: roughly a quarter of M-dwarfs host a terrestrial planet in the habitable zone (Dressing and Charbonneau </w:t>
      </w:r>
      <w:hyperlink w:anchor="CR29">
        <w:r>
          <w:rPr>
            <w:rFonts w:ascii="Times New Roman" w:hAnsi="Times New Roman"/>
            <w:i/>
            <w:color w:val="0000FF"/>
            <w:u w:val="single"/>
          </w:rPr>
          <w:t>2015</w:t>
        </w:r>
      </w:hyperlink>
      <w:r>
        <w:rPr>
          <w:rFonts w:ascii="Times New Roman" w:hAnsi="Times New Roman"/>
          <w:color w:val="000000"/>
        </w:rPr>
        <w:t xml:space="preserve">). A number of these have been detected already, included three of the seven planets around the ultra-cool dwarf star TRAPPIST-1 and LHS 1140b (Gillon et al. </w:t>
      </w:r>
      <w:hyperlink w:anchor="CR38">
        <w:r>
          <w:rPr>
            <w:rFonts w:ascii="Times New Roman" w:hAnsi="Times New Roman"/>
            <w:i/>
            <w:color w:val="0000FF"/>
            <w:u w:val="single"/>
          </w:rPr>
          <w:t>2017</w:t>
        </w:r>
      </w:hyperlink>
      <w:r>
        <w:rPr>
          <w:rFonts w:ascii="Times New Roman" w:hAnsi="Times New Roman"/>
          <w:color w:val="000000"/>
        </w:rPr>
        <w:t xml:space="preserve">; </w:t>
      </w:r>
      <w:proofErr w:type="spellStart"/>
      <w:r>
        <w:rPr>
          <w:rFonts w:ascii="Times New Roman" w:hAnsi="Times New Roman"/>
          <w:color w:val="000000"/>
        </w:rPr>
        <w:t>Dittmann</w:t>
      </w:r>
      <w:proofErr w:type="spellEnd"/>
      <w:r>
        <w:rPr>
          <w:rFonts w:ascii="Times New Roman" w:hAnsi="Times New Roman"/>
          <w:color w:val="000000"/>
        </w:rPr>
        <w:t xml:space="preserve"> et al. </w:t>
      </w:r>
      <w:hyperlink w:anchor="CR27">
        <w:r>
          <w:rPr>
            <w:rFonts w:ascii="Times New Roman" w:hAnsi="Times New Roman"/>
            <w:i/>
            <w:color w:val="0000FF"/>
            <w:u w:val="single"/>
          </w:rPr>
          <w:t>2017</w:t>
        </w:r>
      </w:hyperlink>
      <w:r>
        <w:rPr>
          <w:rFonts w:ascii="Times New Roman" w:hAnsi="Times New Roman"/>
          <w:color w:val="000000"/>
        </w:rPr>
        <w:t xml:space="preserve">). Assuming these planets have high mean molecular weight atmospheric compositions like that of the Earth, the expected amplitude of spectral features in their atmospheres is of order 10 ppm – a goal within reach of an intensive JWST observing campaign with repeated transit and eclipse observations for some of the planets (Morley et al. </w:t>
      </w:r>
      <w:hyperlink w:anchor="CR69">
        <w:r>
          <w:rPr>
            <w:rFonts w:ascii="Times New Roman" w:hAnsi="Times New Roman"/>
            <w:i/>
            <w:color w:val="0000FF"/>
            <w:u w:val="single"/>
          </w:rPr>
          <w:t>2017b</w:t>
        </w:r>
      </w:hyperlink>
      <w:r>
        <w:rPr>
          <w:rFonts w:ascii="Times New Roman" w:hAnsi="Times New Roman"/>
          <w:color w:val="000000"/>
        </w:rPr>
        <w:t>). JWST is scheduled to launch in late 2018, so may soon provide us with the first ever constraints on terrestrial planet atmospheres beyond the solar system.</w:t>
      </w:r>
    </w:p>
    <w:bookmarkEnd w:id="122"/>
    <w:bookmarkEnd w:id="125"/>
    <w:p w14:paraId="63F1E2A4" w14:textId="77777777" w:rsidR="007617AE" w:rsidRDefault="00FB2721">
      <w:pPr>
        <w:spacing w:after="0"/>
        <w:ind w:left="120"/>
      </w:pPr>
      <w:r>
        <w:br/>
      </w:r>
    </w:p>
    <w:p w14:paraId="5190913B" w14:textId="77777777" w:rsidR="007617AE" w:rsidRDefault="00FB2721">
      <w:pPr>
        <w:spacing w:after="0"/>
        <w:ind w:left="120"/>
      </w:pPr>
      <w:r>
        <w:rPr>
          <w:rFonts w:ascii="Times New Roman" w:hAnsi="Times New Roman"/>
          <w:b/>
          <w:color w:val="000000"/>
        </w:rPr>
        <w:t>Acknowledgements</w:t>
      </w:r>
    </w:p>
    <w:p w14:paraId="3220749A" w14:textId="77777777" w:rsidR="007617AE" w:rsidRDefault="00FB2721">
      <w:pPr>
        <w:spacing w:before="105" w:after="105"/>
        <w:ind w:left="120"/>
      </w:pPr>
      <w:r>
        <w:rPr>
          <w:rFonts w:ascii="Times New Roman" w:hAnsi="Times New Roman"/>
          <w:color w:val="000000"/>
        </w:rPr>
        <w:t>The author acknowledges support from the Harvard Society of Fellows and the Harvard Astronomy Department Institute for Theory and Computation. She is grateful for helpful comments and figures from Caroline Morley, Hannah Diamond-Lowe, Tyler Robinson, and Sara Seager.</w:t>
      </w:r>
    </w:p>
    <w:p w14:paraId="22260E91" w14:textId="77777777" w:rsidR="007617AE" w:rsidRDefault="00FB2721">
      <w:pPr>
        <w:spacing w:after="0"/>
        <w:ind w:left="120"/>
      </w:pPr>
      <w:bookmarkStart w:id="126" w:name="Bib1"/>
      <w:r>
        <w:br/>
      </w:r>
    </w:p>
    <w:p w14:paraId="29098341" w14:textId="77777777" w:rsidR="007617AE" w:rsidRDefault="00FB2721">
      <w:pPr>
        <w:spacing w:before="210" w:after="105"/>
        <w:ind w:left="120"/>
      </w:pPr>
      <w:r>
        <w:rPr>
          <w:rFonts w:ascii="Georgia" w:hAnsi="Georgia"/>
          <w:color w:val="000000"/>
          <w:sz w:val="36"/>
        </w:rPr>
        <w:t>References</w:t>
      </w:r>
    </w:p>
    <w:p w14:paraId="6CFD1F64" w14:textId="77777777" w:rsidR="007617AE" w:rsidRDefault="00FB2721">
      <w:pPr>
        <w:spacing w:after="0"/>
        <w:ind w:left="120"/>
      </w:pPr>
      <w:bookmarkStart w:id="127" w:name="CR1"/>
      <w:r>
        <w:rPr>
          <w:rFonts w:ascii="Times New Roman" w:hAnsi="Times New Roman"/>
          <w:color w:val="000000"/>
        </w:rPr>
        <w:t xml:space="preserve">Ali-Dib M (2016) Disentangling Hot </w:t>
      </w:r>
      <w:proofErr w:type="spellStart"/>
      <w:r>
        <w:rPr>
          <w:rFonts w:ascii="Times New Roman" w:hAnsi="Times New Roman"/>
          <w:color w:val="000000"/>
        </w:rPr>
        <w:t>Jupiters</w:t>
      </w:r>
      <w:proofErr w:type="spellEnd"/>
      <w:r>
        <w:rPr>
          <w:rFonts w:ascii="Times New Roman" w:hAnsi="Times New Roman"/>
          <w:color w:val="000000"/>
        </w:rPr>
        <w:t xml:space="preserve"> formation location from their chemical composition.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27"/>
    <w:p w14:paraId="45AA23CF" w14:textId="77777777" w:rsidR="007617AE" w:rsidRDefault="00FB2721">
      <w:pPr>
        <w:spacing w:after="0"/>
        <w:ind w:left="120"/>
      </w:pPr>
      <w:r>
        <w:br/>
      </w:r>
    </w:p>
    <w:p w14:paraId="2B2C8601" w14:textId="77777777" w:rsidR="007617AE" w:rsidRDefault="00FB2721">
      <w:pPr>
        <w:spacing w:after="0"/>
        <w:ind w:left="120"/>
      </w:pPr>
      <w:bookmarkStart w:id="128" w:name="CR2"/>
      <w:r>
        <w:rPr>
          <w:rFonts w:ascii="Times New Roman" w:hAnsi="Times New Roman"/>
          <w:color w:val="000000"/>
        </w:rPr>
        <w:t xml:space="preserve">Anders E </w:t>
      </w:r>
      <w:proofErr w:type="spellStart"/>
      <w:r>
        <w:rPr>
          <w:rFonts w:ascii="Times New Roman" w:hAnsi="Times New Roman"/>
          <w:color w:val="000000"/>
        </w:rPr>
        <w:t>Grevesse</w:t>
      </w:r>
      <w:proofErr w:type="spellEnd"/>
      <w:r>
        <w:rPr>
          <w:rFonts w:ascii="Times New Roman" w:hAnsi="Times New Roman"/>
          <w:color w:val="000000"/>
        </w:rPr>
        <w:t xml:space="preserve"> N (1989) Abundances of the elements – meteoritic and solar. </w:t>
      </w:r>
      <w:proofErr w:type="spellStart"/>
      <w:r>
        <w:rPr>
          <w:rFonts w:ascii="Times New Roman" w:hAnsi="Times New Roman"/>
          <w:color w:val="000000"/>
        </w:rPr>
        <w:t>Geochim</w:t>
      </w:r>
      <w:proofErr w:type="spellEnd"/>
      <w:r>
        <w:rPr>
          <w:rFonts w:ascii="Times New Roman" w:hAnsi="Times New Roman"/>
          <w:color w:val="000000"/>
        </w:rPr>
        <w:t xml:space="preserve"> </w:t>
      </w:r>
      <w:proofErr w:type="spellStart"/>
      <w:r>
        <w:rPr>
          <w:rFonts w:ascii="Times New Roman" w:hAnsi="Times New Roman"/>
          <w:color w:val="000000"/>
        </w:rPr>
        <w:t>Cosmochim</w:t>
      </w:r>
      <w:proofErr w:type="spellEnd"/>
      <w:r>
        <w:rPr>
          <w:rFonts w:ascii="Times New Roman" w:hAnsi="Times New Roman"/>
          <w:color w:val="000000"/>
        </w:rPr>
        <w:t xml:space="preserve"> Acta 53:197–214</w:t>
      </w:r>
    </w:p>
    <w:p w14:paraId="661DAAFA" w14:textId="77777777" w:rsidR="007617AE" w:rsidRDefault="005B0D52">
      <w:pPr>
        <w:spacing w:after="0"/>
        <w:ind w:left="120"/>
      </w:pPr>
      <w:hyperlink r:id="rId12">
        <w:r w:rsidR="00FB2721">
          <w:rPr>
            <w:rFonts w:ascii="Times New Roman" w:hAnsi="Times New Roman"/>
            <w:color w:val="0000FF"/>
          </w:rPr>
          <w:t>ADS</w:t>
        </w:r>
      </w:hyperlink>
      <w:r w:rsidR="00FB2721">
        <w:rPr>
          <w:rFonts w:ascii="Times New Roman" w:hAnsi="Times New Roman"/>
          <w:color w:val="000000"/>
        </w:rPr>
        <w:t xml:space="preserve"> </w:t>
      </w:r>
    </w:p>
    <w:bookmarkEnd w:id="128"/>
    <w:p w14:paraId="1B353820" w14:textId="77777777" w:rsidR="007617AE" w:rsidRDefault="00FB2721">
      <w:pPr>
        <w:spacing w:after="0"/>
        <w:ind w:left="120"/>
      </w:pPr>
      <w:r>
        <w:br/>
      </w:r>
    </w:p>
    <w:p w14:paraId="63B6EE67" w14:textId="77777777" w:rsidR="007617AE" w:rsidRDefault="00FB2721">
      <w:pPr>
        <w:spacing w:after="0"/>
        <w:ind w:left="120"/>
      </w:pPr>
      <w:bookmarkStart w:id="129" w:name="CR3"/>
      <w:proofErr w:type="spellStart"/>
      <w:r>
        <w:rPr>
          <w:rFonts w:ascii="Times New Roman" w:hAnsi="Times New Roman"/>
          <w:color w:val="000000"/>
        </w:rPr>
        <w:t>Angerhausen</w:t>
      </w:r>
      <w:proofErr w:type="spellEnd"/>
      <w:r>
        <w:rPr>
          <w:rFonts w:ascii="Times New Roman" w:hAnsi="Times New Roman"/>
          <w:color w:val="000000"/>
        </w:rPr>
        <w:t xml:space="preserve"> D, </w:t>
      </w:r>
      <w:proofErr w:type="spellStart"/>
      <w:r>
        <w:rPr>
          <w:rFonts w:ascii="Times New Roman" w:hAnsi="Times New Roman"/>
          <w:color w:val="000000"/>
        </w:rPr>
        <w:t>DeLarme</w:t>
      </w:r>
      <w:proofErr w:type="spellEnd"/>
      <w:r>
        <w:rPr>
          <w:rFonts w:ascii="Times New Roman" w:hAnsi="Times New Roman"/>
          <w:color w:val="000000"/>
        </w:rPr>
        <w:t xml:space="preserve"> E, Morse JA (2015) A comprehensive study of Kepler phase curves and secondary eclipses: temperatures and albedos of confirmed Kepler giant planets. PASP 127:1113</w:t>
      </w:r>
    </w:p>
    <w:p w14:paraId="7BE4C9E5" w14:textId="77777777" w:rsidR="007617AE" w:rsidRDefault="005B0D52">
      <w:pPr>
        <w:spacing w:after="0"/>
        <w:ind w:left="120"/>
      </w:pPr>
      <w:hyperlink r:id="rId13">
        <w:r w:rsidR="00FB2721">
          <w:rPr>
            <w:rFonts w:ascii="Times New Roman" w:hAnsi="Times New Roman"/>
            <w:color w:val="0000FF"/>
          </w:rPr>
          <w:t>ADS</w:t>
        </w:r>
      </w:hyperlink>
      <w:r w:rsidR="00FB2721">
        <w:rPr>
          <w:rFonts w:ascii="Times New Roman" w:hAnsi="Times New Roman"/>
          <w:color w:val="000000"/>
        </w:rPr>
        <w:t xml:space="preserve"> </w:t>
      </w:r>
      <w:hyperlink r:id="rId14">
        <w:proofErr w:type="spellStart"/>
        <w:r w:rsidR="00FB2721">
          <w:rPr>
            <w:rFonts w:ascii="Times New Roman" w:hAnsi="Times New Roman"/>
            <w:color w:val="0000FF"/>
          </w:rPr>
          <w:t>CrossRef</w:t>
        </w:r>
        <w:proofErr w:type="spellEnd"/>
      </w:hyperlink>
      <w:r w:rsidR="00FB2721">
        <w:rPr>
          <w:rFonts w:ascii="Times New Roman" w:hAnsi="Times New Roman"/>
          <w:color w:val="000000"/>
        </w:rPr>
        <w:t xml:space="preserve"> </w:t>
      </w:r>
    </w:p>
    <w:bookmarkEnd w:id="129"/>
    <w:p w14:paraId="1322464A" w14:textId="77777777" w:rsidR="007617AE" w:rsidRDefault="00FB2721">
      <w:pPr>
        <w:spacing w:after="0"/>
        <w:ind w:left="120"/>
      </w:pPr>
      <w:r>
        <w:br/>
      </w:r>
    </w:p>
    <w:p w14:paraId="24EF2E2C" w14:textId="77777777" w:rsidR="007617AE" w:rsidRDefault="00FB2721">
      <w:pPr>
        <w:spacing w:after="0"/>
        <w:ind w:left="120"/>
      </w:pPr>
      <w:bookmarkStart w:id="130" w:name="CR4"/>
      <w:r>
        <w:rPr>
          <w:rFonts w:ascii="Times New Roman" w:hAnsi="Times New Roman"/>
          <w:color w:val="000000"/>
        </w:rPr>
        <w:t xml:space="preserve">Barstow JK, </w:t>
      </w:r>
      <w:proofErr w:type="spellStart"/>
      <w:r>
        <w:rPr>
          <w:rFonts w:ascii="Times New Roman" w:hAnsi="Times New Roman"/>
          <w:color w:val="000000"/>
        </w:rPr>
        <w:t>Aigrain</w:t>
      </w:r>
      <w:proofErr w:type="spellEnd"/>
      <w:r>
        <w:rPr>
          <w:rFonts w:ascii="Times New Roman" w:hAnsi="Times New Roman"/>
          <w:color w:val="000000"/>
        </w:rPr>
        <w:t xml:space="preserve"> S, Irwin PGJ, Sing DK (2017) A consistent retrieval analysis of 10 hot </w:t>
      </w:r>
      <w:proofErr w:type="spellStart"/>
      <w:r>
        <w:rPr>
          <w:rFonts w:ascii="Times New Roman" w:hAnsi="Times New Roman"/>
          <w:color w:val="000000"/>
        </w:rPr>
        <w:t>Jupiters</w:t>
      </w:r>
      <w:proofErr w:type="spellEnd"/>
      <w:r>
        <w:rPr>
          <w:rFonts w:ascii="Times New Roman" w:hAnsi="Times New Roman"/>
          <w:color w:val="000000"/>
        </w:rPr>
        <w:t xml:space="preserve"> observed in transmission. </w:t>
      </w:r>
      <w:proofErr w:type="spellStart"/>
      <w:r>
        <w:rPr>
          <w:rFonts w:ascii="Times New Roman" w:hAnsi="Times New Roman"/>
          <w:color w:val="000000"/>
        </w:rPr>
        <w:t>ApJ</w:t>
      </w:r>
      <w:proofErr w:type="spellEnd"/>
      <w:r>
        <w:rPr>
          <w:rFonts w:ascii="Times New Roman" w:hAnsi="Times New Roman"/>
          <w:color w:val="000000"/>
        </w:rPr>
        <w:t xml:space="preserve"> 834:50</w:t>
      </w:r>
    </w:p>
    <w:p w14:paraId="06CB04B0" w14:textId="77777777" w:rsidR="007617AE" w:rsidRDefault="005B0D52">
      <w:pPr>
        <w:spacing w:after="0"/>
        <w:ind w:left="120"/>
      </w:pPr>
      <w:hyperlink r:id="rId15">
        <w:r w:rsidR="00FB2721">
          <w:rPr>
            <w:rFonts w:ascii="Times New Roman" w:hAnsi="Times New Roman"/>
            <w:color w:val="0000FF"/>
          </w:rPr>
          <w:t>ADS</w:t>
        </w:r>
      </w:hyperlink>
      <w:r w:rsidR="00FB2721">
        <w:rPr>
          <w:rFonts w:ascii="Times New Roman" w:hAnsi="Times New Roman"/>
          <w:color w:val="000000"/>
        </w:rPr>
        <w:t xml:space="preserve"> </w:t>
      </w:r>
    </w:p>
    <w:bookmarkEnd w:id="130"/>
    <w:p w14:paraId="357F77FB" w14:textId="77777777" w:rsidR="007617AE" w:rsidRDefault="00FB2721">
      <w:pPr>
        <w:spacing w:after="0"/>
        <w:ind w:left="120"/>
      </w:pPr>
      <w:r>
        <w:br/>
      </w:r>
    </w:p>
    <w:p w14:paraId="762A99D1" w14:textId="77777777" w:rsidR="007617AE" w:rsidRDefault="00FB2721">
      <w:pPr>
        <w:spacing w:after="0"/>
        <w:ind w:left="120"/>
      </w:pPr>
      <w:bookmarkStart w:id="131" w:name="CR5"/>
      <w:r>
        <w:rPr>
          <w:rFonts w:ascii="Times New Roman" w:hAnsi="Times New Roman"/>
          <w:color w:val="000000"/>
        </w:rPr>
        <w:t xml:space="preserve">Bean JL, Miller-Ricci Kempton E, </w:t>
      </w:r>
      <w:proofErr w:type="spellStart"/>
      <w:r>
        <w:rPr>
          <w:rFonts w:ascii="Times New Roman" w:hAnsi="Times New Roman"/>
          <w:color w:val="000000"/>
        </w:rPr>
        <w:t>Homeier</w:t>
      </w:r>
      <w:proofErr w:type="spellEnd"/>
      <w:r>
        <w:rPr>
          <w:rFonts w:ascii="Times New Roman" w:hAnsi="Times New Roman"/>
          <w:color w:val="000000"/>
        </w:rPr>
        <w:t xml:space="preserve"> D (2010) A ground-based transmission spectrum of the super-Earth exoplanet GJ 1214b. Nature 468:669–672</w:t>
      </w:r>
    </w:p>
    <w:p w14:paraId="5B5BEB9F" w14:textId="77777777" w:rsidR="007617AE" w:rsidRDefault="005B0D52">
      <w:pPr>
        <w:spacing w:after="0"/>
        <w:ind w:left="120"/>
      </w:pPr>
      <w:hyperlink r:id="rId16">
        <w:r w:rsidR="00FB2721">
          <w:rPr>
            <w:rFonts w:ascii="Times New Roman" w:hAnsi="Times New Roman"/>
            <w:color w:val="0000FF"/>
          </w:rPr>
          <w:t>ADS</w:t>
        </w:r>
      </w:hyperlink>
      <w:r w:rsidR="00FB2721">
        <w:rPr>
          <w:rFonts w:ascii="Times New Roman" w:hAnsi="Times New Roman"/>
          <w:color w:val="000000"/>
        </w:rPr>
        <w:t xml:space="preserve"> </w:t>
      </w:r>
    </w:p>
    <w:bookmarkEnd w:id="131"/>
    <w:p w14:paraId="706B26F9" w14:textId="77777777" w:rsidR="007617AE" w:rsidRDefault="00FB2721">
      <w:pPr>
        <w:spacing w:after="0"/>
        <w:ind w:left="120"/>
      </w:pPr>
      <w:r>
        <w:br/>
      </w:r>
    </w:p>
    <w:p w14:paraId="59C31418" w14:textId="77777777" w:rsidR="007617AE" w:rsidRDefault="00FB2721">
      <w:pPr>
        <w:spacing w:after="0"/>
        <w:ind w:left="120"/>
      </w:pPr>
      <w:bookmarkStart w:id="132" w:name="CR6"/>
      <w:r>
        <w:rPr>
          <w:rFonts w:ascii="Times New Roman" w:hAnsi="Times New Roman"/>
          <w:color w:val="000000"/>
        </w:rPr>
        <w:t xml:space="preserve">Bean JL, </w:t>
      </w:r>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Seifahrt</w:t>
      </w:r>
      <w:proofErr w:type="spellEnd"/>
      <w:r>
        <w:rPr>
          <w:rFonts w:ascii="Times New Roman" w:hAnsi="Times New Roman"/>
          <w:color w:val="000000"/>
        </w:rPr>
        <w:t xml:space="preserve"> A et al (2013) Ground-based transit spectroscopy of the hot-Jupiter WASP-19b in the near-infrared. </w:t>
      </w:r>
      <w:proofErr w:type="spellStart"/>
      <w:r>
        <w:rPr>
          <w:rFonts w:ascii="Times New Roman" w:hAnsi="Times New Roman"/>
          <w:color w:val="000000"/>
        </w:rPr>
        <w:t>ApJ</w:t>
      </w:r>
      <w:proofErr w:type="spellEnd"/>
      <w:r>
        <w:rPr>
          <w:rFonts w:ascii="Times New Roman" w:hAnsi="Times New Roman"/>
          <w:color w:val="000000"/>
        </w:rPr>
        <w:t xml:space="preserve"> 771:108</w:t>
      </w:r>
    </w:p>
    <w:p w14:paraId="2BE6BD74" w14:textId="77777777" w:rsidR="007617AE" w:rsidRDefault="005B0D52">
      <w:pPr>
        <w:spacing w:after="0"/>
        <w:ind w:left="120"/>
      </w:pPr>
      <w:hyperlink r:id="rId17">
        <w:r w:rsidR="00FB2721">
          <w:rPr>
            <w:rFonts w:ascii="Times New Roman" w:hAnsi="Times New Roman"/>
            <w:color w:val="0000FF"/>
          </w:rPr>
          <w:t>ADS</w:t>
        </w:r>
      </w:hyperlink>
      <w:r w:rsidR="00FB2721">
        <w:rPr>
          <w:rFonts w:ascii="Times New Roman" w:hAnsi="Times New Roman"/>
          <w:color w:val="000000"/>
        </w:rPr>
        <w:t xml:space="preserve"> </w:t>
      </w:r>
    </w:p>
    <w:bookmarkEnd w:id="132"/>
    <w:p w14:paraId="4DFED1B9" w14:textId="77777777" w:rsidR="007617AE" w:rsidRDefault="00FB2721">
      <w:pPr>
        <w:spacing w:after="0"/>
        <w:ind w:left="120"/>
      </w:pPr>
      <w:r>
        <w:br/>
      </w:r>
    </w:p>
    <w:p w14:paraId="43C08418" w14:textId="77777777" w:rsidR="007617AE" w:rsidRDefault="00FB2721">
      <w:pPr>
        <w:spacing w:after="0"/>
        <w:ind w:left="120"/>
      </w:pPr>
      <w:bookmarkStart w:id="133" w:name="CR7"/>
      <w:r>
        <w:rPr>
          <w:rFonts w:ascii="Times New Roman" w:hAnsi="Times New Roman"/>
          <w:color w:val="000000"/>
        </w:rPr>
        <w:t xml:space="preserve">Beatty TG, </w:t>
      </w:r>
      <w:proofErr w:type="spellStart"/>
      <w:r>
        <w:rPr>
          <w:rFonts w:ascii="Times New Roman" w:hAnsi="Times New Roman"/>
          <w:color w:val="000000"/>
        </w:rPr>
        <w:t>Madhusudhan</w:t>
      </w:r>
      <w:proofErr w:type="spellEnd"/>
      <w:r>
        <w:rPr>
          <w:rFonts w:ascii="Times New Roman" w:hAnsi="Times New Roman"/>
          <w:color w:val="000000"/>
        </w:rPr>
        <w:t xml:space="preserve"> N, </w:t>
      </w:r>
      <w:proofErr w:type="spellStart"/>
      <w:r>
        <w:rPr>
          <w:rFonts w:ascii="Times New Roman" w:hAnsi="Times New Roman"/>
          <w:color w:val="000000"/>
        </w:rPr>
        <w:t>Pogge</w:t>
      </w:r>
      <w:proofErr w:type="spellEnd"/>
      <w:r>
        <w:rPr>
          <w:rFonts w:ascii="Times New Roman" w:hAnsi="Times New Roman"/>
          <w:color w:val="000000"/>
        </w:rPr>
        <w:t xml:space="preserve"> R et al (2016) The broadband and spectrally-resolved H-band eclipse of KELT-1b and the role of surface gravity in stratospheric inversions in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3"/>
    <w:p w14:paraId="4B98570C" w14:textId="77777777" w:rsidR="007617AE" w:rsidRDefault="00FB2721">
      <w:pPr>
        <w:spacing w:after="0"/>
        <w:ind w:left="120"/>
      </w:pPr>
      <w:r>
        <w:br/>
      </w:r>
    </w:p>
    <w:p w14:paraId="2E504865" w14:textId="77777777" w:rsidR="007617AE" w:rsidRDefault="00FB2721">
      <w:pPr>
        <w:spacing w:after="0"/>
        <w:ind w:left="120"/>
      </w:pPr>
      <w:bookmarkStart w:id="134" w:name="CR8"/>
      <w:proofErr w:type="spellStart"/>
      <w:r>
        <w:rPr>
          <w:rFonts w:ascii="Times New Roman" w:hAnsi="Times New Roman"/>
          <w:color w:val="000000"/>
        </w:rPr>
        <w:t>Benneke</w:t>
      </w:r>
      <w:proofErr w:type="spellEnd"/>
      <w:r>
        <w:rPr>
          <w:rFonts w:ascii="Times New Roman" w:hAnsi="Times New Roman"/>
          <w:color w:val="000000"/>
        </w:rPr>
        <w:t xml:space="preserve"> B (2015) Strict upper limits on the carbon-to-oxygen ratios of eight hot </w:t>
      </w:r>
      <w:proofErr w:type="spellStart"/>
      <w:r>
        <w:rPr>
          <w:rFonts w:ascii="Times New Roman" w:hAnsi="Times New Roman"/>
          <w:color w:val="000000"/>
        </w:rPr>
        <w:t>Jupiters</w:t>
      </w:r>
      <w:proofErr w:type="spellEnd"/>
      <w:r>
        <w:rPr>
          <w:rFonts w:ascii="Times New Roman" w:hAnsi="Times New Roman"/>
          <w:color w:val="000000"/>
        </w:rPr>
        <w:t xml:space="preserve"> from self-consistent atmospheric retrieval.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4"/>
    <w:p w14:paraId="58F606C8" w14:textId="77777777" w:rsidR="007617AE" w:rsidRDefault="00FB2721">
      <w:pPr>
        <w:spacing w:after="0"/>
        <w:ind w:left="120"/>
      </w:pPr>
      <w:r>
        <w:br/>
      </w:r>
    </w:p>
    <w:p w14:paraId="716F1A6B" w14:textId="77777777" w:rsidR="007617AE" w:rsidRDefault="00FB2721">
      <w:pPr>
        <w:spacing w:after="0"/>
        <w:ind w:left="120"/>
      </w:pPr>
      <w:bookmarkStart w:id="135" w:name="CR9"/>
      <w:proofErr w:type="spellStart"/>
      <w:r>
        <w:rPr>
          <w:rFonts w:ascii="Times New Roman" w:hAnsi="Times New Roman"/>
          <w:color w:val="000000"/>
        </w:rPr>
        <w:t>Benneke</w:t>
      </w:r>
      <w:proofErr w:type="spellEnd"/>
      <w:r>
        <w:rPr>
          <w:rFonts w:ascii="Times New Roman" w:hAnsi="Times New Roman"/>
          <w:color w:val="000000"/>
        </w:rPr>
        <w:t xml:space="preserve"> B, Seager S (2012) Atmospheric retrieval for super-earths: uniquely constraining the atmospheric composition with transmission spectroscopy. </w:t>
      </w:r>
      <w:proofErr w:type="spellStart"/>
      <w:r>
        <w:rPr>
          <w:rFonts w:ascii="Times New Roman" w:hAnsi="Times New Roman"/>
          <w:color w:val="000000"/>
        </w:rPr>
        <w:t>ApJ</w:t>
      </w:r>
      <w:proofErr w:type="spellEnd"/>
      <w:r>
        <w:rPr>
          <w:rFonts w:ascii="Times New Roman" w:hAnsi="Times New Roman"/>
          <w:color w:val="000000"/>
        </w:rPr>
        <w:t xml:space="preserve"> 753:100</w:t>
      </w:r>
    </w:p>
    <w:p w14:paraId="4E556D10" w14:textId="77777777" w:rsidR="007617AE" w:rsidRDefault="005B0D52">
      <w:pPr>
        <w:spacing w:after="0"/>
        <w:ind w:left="120"/>
      </w:pPr>
      <w:hyperlink r:id="rId18">
        <w:r w:rsidR="00FB2721">
          <w:rPr>
            <w:rFonts w:ascii="Times New Roman" w:hAnsi="Times New Roman"/>
            <w:color w:val="0000FF"/>
          </w:rPr>
          <w:t>ADS</w:t>
        </w:r>
      </w:hyperlink>
      <w:r w:rsidR="00FB2721">
        <w:rPr>
          <w:rFonts w:ascii="Times New Roman" w:hAnsi="Times New Roman"/>
          <w:color w:val="000000"/>
        </w:rPr>
        <w:t xml:space="preserve"> </w:t>
      </w:r>
    </w:p>
    <w:bookmarkEnd w:id="135"/>
    <w:p w14:paraId="3E45D1C2" w14:textId="77777777" w:rsidR="007617AE" w:rsidRDefault="00FB2721">
      <w:pPr>
        <w:spacing w:after="0"/>
        <w:ind w:left="120"/>
      </w:pPr>
      <w:r>
        <w:br/>
      </w:r>
    </w:p>
    <w:p w14:paraId="178CDC3E" w14:textId="77777777" w:rsidR="007617AE" w:rsidRDefault="00FB2721">
      <w:pPr>
        <w:spacing w:after="0"/>
        <w:ind w:left="120"/>
      </w:pPr>
      <w:bookmarkStart w:id="136" w:name="CR10"/>
      <w:proofErr w:type="spellStart"/>
      <w:r>
        <w:rPr>
          <w:rFonts w:ascii="Times New Roman" w:hAnsi="Times New Roman"/>
          <w:color w:val="000000"/>
        </w:rPr>
        <w:t>Birkby</w:t>
      </w:r>
      <w:proofErr w:type="spellEnd"/>
      <w:r>
        <w:rPr>
          <w:rFonts w:ascii="Times New Roman" w:hAnsi="Times New Roman"/>
          <w:color w:val="000000"/>
        </w:rPr>
        <w:t xml:space="preserve"> JL, 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Brogi</w:t>
      </w:r>
      <w:proofErr w:type="spellEnd"/>
      <w:r>
        <w:rPr>
          <w:rFonts w:ascii="Times New Roman" w:hAnsi="Times New Roman"/>
          <w:color w:val="000000"/>
        </w:rPr>
        <w:t xml:space="preserve"> M et al (2013) Detection of water absorption in the day side atmosphere of HD 189733 b using ground-based high-resolution spectroscopy at 3.2 </w:t>
      </w:r>
      <w:proofErr w:type="spellStart"/>
      <w:r>
        <w:rPr>
          <w:rFonts w:ascii="Times New Roman" w:hAnsi="Times New Roman"/>
          <w:color w:val="000000"/>
        </w:rPr>
        <w:t>μm</w:t>
      </w:r>
      <w:proofErr w:type="spellEnd"/>
      <w:r>
        <w:rPr>
          <w:rFonts w:ascii="Times New Roman" w:hAnsi="Times New Roman"/>
          <w:color w:val="000000"/>
        </w:rPr>
        <w:t xml:space="preserve">. MNRAS </w:t>
      </w:r>
      <w:proofErr w:type="gramStart"/>
      <w:r>
        <w:rPr>
          <w:rFonts w:ascii="Times New Roman" w:hAnsi="Times New Roman"/>
          <w:color w:val="000000"/>
        </w:rPr>
        <w:t>436:L</w:t>
      </w:r>
      <w:proofErr w:type="gramEnd"/>
      <w:r>
        <w:rPr>
          <w:rFonts w:ascii="Times New Roman" w:hAnsi="Times New Roman"/>
          <w:color w:val="000000"/>
        </w:rPr>
        <w:t>35–L39</w:t>
      </w:r>
    </w:p>
    <w:p w14:paraId="11E9E50F" w14:textId="77777777" w:rsidR="007617AE" w:rsidRDefault="005B0D52">
      <w:pPr>
        <w:spacing w:after="0"/>
        <w:ind w:left="120"/>
      </w:pPr>
      <w:hyperlink r:id="rId19">
        <w:r w:rsidR="00FB2721">
          <w:rPr>
            <w:rFonts w:ascii="Times New Roman" w:hAnsi="Times New Roman"/>
            <w:color w:val="0000FF"/>
          </w:rPr>
          <w:t>ADS</w:t>
        </w:r>
      </w:hyperlink>
      <w:r w:rsidR="00FB2721">
        <w:rPr>
          <w:rFonts w:ascii="Times New Roman" w:hAnsi="Times New Roman"/>
          <w:color w:val="000000"/>
        </w:rPr>
        <w:t xml:space="preserve"> </w:t>
      </w:r>
    </w:p>
    <w:bookmarkEnd w:id="136"/>
    <w:p w14:paraId="55051C35" w14:textId="77777777" w:rsidR="007617AE" w:rsidRDefault="00FB2721">
      <w:pPr>
        <w:spacing w:after="0"/>
        <w:ind w:left="120"/>
      </w:pPr>
      <w:r>
        <w:br/>
      </w:r>
    </w:p>
    <w:p w14:paraId="4017FA17" w14:textId="77777777" w:rsidR="007617AE" w:rsidRDefault="00FB2721">
      <w:pPr>
        <w:spacing w:after="0"/>
        <w:ind w:left="120"/>
      </w:pPr>
      <w:bookmarkStart w:id="137" w:name="CR11"/>
      <w:proofErr w:type="spellStart"/>
      <w:r>
        <w:rPr>
          <w:rFonts w:ascii="Times New Roman" w:hAnsi="Times New Roman"/>
          <w:color w:val="000000"/>
        </w:rPr>
        <w:t>Brogi</w:t>
      </w:r>
      <w:proofErr w:type="spellEnd"/>
      <w:r>
        <w:rPr>
          <w:rFonts w:ascii="Times New Roman" w:hAnsi="Times New Roman"/>
          <w:color w:val="000000"/>
        </w:rPr>
        <w:t xml:space="preserve"> M, 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Birkby</w:t>
      </w:r>
      <w:proofErr w:type="spellEnd"/>
      <w:r>
        <w:rPr>
          <w:rFonts w:ascii="Times New Roman" w:hAnsi="Times New Roman"/>
          <w:color w:val="000000"/>
        </w:rPr>
        <w:t xml:space="preserve"> JL, Schwarz H, Snellen IAG (2014) Carbon monoxide and water vapor in the atmosphere of the non-transiting exoplanet HD 179949 b. A&amp;A </w:t>
      </w:r>
      <w:proofErr w:type="gramStart"/>
      <w:r>
        <w:rPr>
          <w:rFonts w:ascii="Times New Roman" w:hAnsi="Times New Roman"/>
          <w:color w:val="000000"/>
        </w:rPr>
        <w:t>565:A</w:t>
      </w:r>
      <w:proofErr w:type="gramEnd"/>
      <w:r>
        <w:rPr>
          <w:rFonts w:ascii="Times New Roman" w:hAnsi="Times New Roman"/>
          <w:color w:val="000000"/>
        </w:rPr>
        <w:t>124</w:t>
      </w:r>
    </w:p>
    <w:p w14:paraId="72E22037" w14:textId="77777777" w:rsidR="007617AE" w:rsidRDefault="005B0D52">
      <w:pPr>
        <w:spacing w:after="0"/>
        <w:ind w:left="120"/>
      </w:pPr>
      <w:hyperlink r:id="rId20">
        <w:r w:rsidR="00FB2721">
          <w:rPr>
            <w:rFonts w:ascii="Times New Roman" w:hAnsi="Times New Roman"/>
            <w:color w:val="0000FF"/>
          </w:rPr>
          <w:t>ADS</w:t>
        </w:r>
      </w:hyperlink>
      <w:r w:rsidR="00FB2721">
        <w:rPr>
          <w:rFonts w:ascii="Times New Roman" w:hAnsi="Times New Roman"/>
          <w:color w:val="000000"/>
        </w:rPr>
        <w:t xml:space="preserve"> </w:t>
      </w:r>
    </w:p>
    <w:bookmarkEnd w:id="137"/>
    <w:p w14:paraId="67FAD258" w14:textId="77777777" w:rsidR="007617AE" w:rsidRDefault="00FB2721">
      <w:pPr>
        <w:spacing w:after="0"/>
        <w:ind w:left="120"/>
      </w:pPr>
      <w:r>
        <w:br/>
      </w:r>
    </w:p>
    <w:p w14:paraId="1C645742" w14:textId="77777777" w:rsidR="007617AE" w:rsidRDefault="00FB2721">
      <w:pPr>
        <w:spacing w:after="0"/>
        <w:ind w:left="120"/>
      </w:pPr>
      <w:bookmarkStart w:id="138" w:name="CR12"/>
      <w:r>
        <w:rPr>
          <w:rFonts w:ascii="Times New Roman" w:hAnsi="Times New Roman"/>
          <w:color w:val="000000"/>
        </w:rPr>
        <w:t xml:space="preserve">Burrows A, Sharp CM (1999) Chemical equilibrium abundances in brown dwarf and extrasolar giant planet atmospheres. </w:t>
      </w:r>
      <w:proofErr w:type="spellStart"/>
      <w:r>
        <w:rPr>
          <w:rFonts w:ascii="Times New Roman" w:hAnsi="Times New Roman"/>
          <w:color w:val="000000"/>
        </w:rPr>
        <w:t>ApJ</w:t>
      </w:r>
      <w:proofErr w:type="spellEnd"/>
      <w:r>
        <w:rPr>
          <w:rFonts w:ascii="Times New Roman" w:hAnsi="Times New Roman"/>
          <w:color w:val="000000"/>
        </w:rPr>
        <w:t xml:space="preserve"> 512:843–863</w:t>
      </w:r>
    </w:p>
    <w:p w14:paraId="507437EC" w14:textId="77777777" w:rsidR="007617AE" w:rsidRDefault="005B0D52">
      <w:pPr>
        <w:spacing w:after="0"/>
        <w:ind w:left="120"/>
      </w:pPr>
      <w:hyperlink r:id="rId21">
        <w:r w:rsidR="00FB2721">
          <w:rPr>
            <w:rFonts w:ascii="Times New Roman" w:hAnsi="Times New Roman"/>
            <w:color w:val="0000FF"/>
          </w:rPr>
          <w:t>ADS</w:t>
        </w:r>
      </w:hyperlink>
      <w:r w:rsidR="00FB2721">
        <w:rPr>
          <w:rFonts w:ascii="Times New Roman" w:hAnsi="Times New Roman"/>
          <w:color w:val="000000"/>
        </w:rPr>
        <w:t xml:space="preserve"> </w:t>
      </w:r>
    </w:p>
    <w:bookmarkEnd w:id="138"/>
    <w:p w14:paraId="15923460" w14:textId="77777777" w:rsidR="007617AE" w:rsidRDefault="00FB2721">
      <w:pPr>
        <w:spacing w:after="0"/>
        <w:ind w:left="120"/>
      </w:pPr>
      <w:r>
        <w:lastRenderedPageBreak/>
        <w:br/>
      </w:r>
    </w:p>
    <w:p w14:paraId="24EFFFF9" w14:textId="77777777" w:rsidR="007617AE" w:rsidRDefault="00FB2721">
      <w:pPr>
        <w:spacing w:after="0"/>
        <w:ind w:left="120"/>
      </w:pPr>
      <w:bookmarkStart w:id="139" w:name="CR13"/>
      <w:r>
        <w:rPr>
          <w:rFonts w:ascii="Times New Roman" w:hAnsi="Times New Roman"/>
          <w:color w:val="000000"/>
        </w:rPr>
        <w:t xml:space="preserve">Chapman JW, </w:t>
      </w:r>
      <w:proofErr w:type="spellStart"/>
      <w:r>
        <w:rPr>
          <w:rFonts w:ascii="Times New Roman" w:hAnsi="Times New Roman"/>
          <w:color w:val="000000"/>
        </w:rPr>
        <w:t>Zellem</w:t>
      </w:r>
      <w:proofErr w:type="spellEnd"/>
      <w:r>
        <w:rPr>
          <w:rFonts w:ascii="Times New Roman" w:hAnsi="Times New Roman"/>
          <w:color w:val="000000"/>
        </w:rPr>
        <w:t xml:space="preserve"> RT, Line MR et al (2017) Quantifying the impact of spectral coverage on the retrieval of molecular abundances from exoplanet transmission spectra.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9"/>
    <w:p w14:paraId="263BB6AB" w14:textId="77777777" w:rsidR="007617AE" w:rsidRDefault="00FB2721">
      <w:pPr>
        <w:spacing w:after="0"/>
        <w:ind w:left="120"/>
      </w:pPr>
      <w:r>
        <w:br/>
      </w:r>
    </w:p>
    <w:p w14:paraId="5BDB9556" w14:textId="77777777" w:rsidR="007617AE" w:rsidRDefault="00FB2721">
      <w:pPr>
        <w:spacing w:after="0"/>
        <w:ind w:left="120"/>
      </w:pPr>
      <w:bookmarkStart w:id="140" w:name="CR14"/>
      <w:r>
        <w:rPr>
          <w:rFonts w:ascii="Times New Roman" w:hAnsi="Times New Roman"/>
          <w:color w:val="000000"/>
        </w:rPr>
        <w:t xml:space="preserve">Charbonneau D, Brown TM, Noyes RW, Gilliland RL (2002) Detection of an extrasolar planet atmosphere. </w:t>
      </w:r>
      <w:proofErr w:type="spellStart"/>
      <w:r>
        <w:rPr>
          <w:rFonts w:ascii="Times New Roman" w:hAnsi="Times New Roman"/>
          <w:color w:val="000000"/>
        </w:rPr>
        <w:t>ApJ</w:t>
      </w:r>
      <w:proofErr w:type="spellEnd"/>
      <w:r>
        <w:rPr>
          <w:rFonts w:ascii="Times New Roman" w:hAnsi="Times New Roman"/>
          <w:color w:val="000000"/>
        </w:rPr>
        <w:t xml:space="preserve"> 568:377–384</w:t>
      </w:r>
    </w:p>
    <w:p w14:paraId="11FCEE92" w14:textId="77777777" w:rsidR="007617AE" w:rsidRDefault="005B0D52">
      <w:pPr>
        <w:spacing w:after="0"/>
        <w:ind w:left="120"/>
      </w:pPr>
      <w:hyperlink r:id="rId22">
        <w:r w:rsidR="00FB2721">
          <w:rPr>
            <w:rFonts w:ascii="Times New Roman" w:hAnsi="Times New Roman"/>
            <w:color w:val="0000FF"/>
          </w:rPr>
          <w:t>ADS</w:t>
        </w:r>
      </w:hyperlink>
      <w:r w:rsidR="00FB2721">
        <w:rPr>
          <w:rFonts w:ascii="Times New Roman" w:hAnsi="Times New Roman"/>
          <w:color w:val="000000"/>
        </w:rPr>
        <w:t xml:space="preserve"> </w:t>
      </w:r>
    </w:p>
    <w:bookmarkEnd w:id="140"/>
    <w:p w14:paraId="2F5900DA" w14:textId="77777777" w:rsidR="007617AE" w:rsidRDefault="00FB2721">
      <w:pPr>
        <w:spacing w:after="0"/>
        <w:ind w:left="120"/>
      </w:pPr>
      <w:r>
        <w:br/>
      </w:r>
    </w:p>
    <w:p w14:paraId="04826C50" w14:textId="77777777" w:rsidR="007617AE" w:rsidRDefault="00FB2721">
      <w:pPr>
        <w:spacing w:after="0"/>
        <w:ind w:left="120"/>
      </w:pPr>
      <w:bookmarkStart w:id="141" w:name="CR15"/>
      <w:r>
        <w:rPr>
          <w:rFonts w:ascii="Times New Roman" w:hAnsi="Times New Roman"/>
          <w:color w:val="000000"/>
        </w:rPr>
        <w:t>Crossfield IJM (2015) Observations of exoplanet atmospheres. PASP 127:941</w:t>
      </w:r>
    </w:p>
    <w:p w14:paraId="1A81E69F" w14:textId="77777777" w:rsidR="007617AE" w:rsidRDefault="005B0D52">
      <w:pPr>
        <w:spacing w:after="0"/>
        <w:ind w:left="120"/>
      </w:pPr>
      <w:hyperlink r:id="rId23">
        <w:r w:rsidR="00FB2721">
          <w:rPr>
            <w:rFonts w:ascii="Times New Roman" w:hAnsi="Times New Roman"/>
            <w:color w:val="0000FF"/>
          </w:rPr>
          <w:t>ADS</w:t>
        </w:r>
      </w:hyperlink>
      <w:r w:rsidR="00FB2721">
        <w:rPr>
          <w:rFonts w:ascii="Times New Roman" w:hAnsi="Times New Roman"/>
          <w:color w:val="000000"/>
        </w:rPr>
        <w:t xml:space="preserve"> </w:t>
      </w:r>
    </w:p>
    <w:bookmarkEnd w:id="141"/>
    <w:p w14:paraId="04792606" w14:textId="77777777" w:rsidR="007617AE" w:rsidRDefault="00FB2721">
      <w:pPr>
        <w:spacing w:after="0"/>
        <w:ind w:left="120"/>
      </w:pPr>
      <w:r>
        <w:br/>
      </w:r>
    </w:p>
    <w:p w14:paraId="36B479DD" w14:textId="77777777" w:rsidR="007617AE" w:rsidRDefault="00FB2721">
      <w:pPr>
        <w:spacing w:after="0"/>
        <w:ind w:left="120"/>
      </w:pPr>
      <w:bookmarkStart w:id="142" w:name="CR16"/>
      <w:r>
        <w:rPr>
          <w:rFonts w:ascii="Times New Roman" w:hAnsi="Times New Roman"/>
          <w:color w:val="000000"/>
        </w:rPr>
        <w:t xml:space="preserve">Crossfield IJM, Barman T, Hansen BMS, Howard AW (2013) Warm ice giant GJ 3470b. I. A flat transmission spectrum indicates a hazy, low-methane, and/or metal-rich atmosphere. A&amp;A </w:t>
      </w:r>
      <w:proofErr w:type="gramStart"/>
      <w:r>
        <w:rPr>
          <w:rFonts w:ascii="Times New Roman" w:hAnsi="Times New Roman"/>
          <w:color w:val="000000"/>
        </w:rPr>
        <w:t>559:A</w:t>
      </w:r>
      <w:proofErr w:type="gramEnd"/>
      <w:r>
        <w:rPr>
          <w:rFonts w:ascii="Times New Roman" w:hAnsi="Times New Roman"/>
          <w:color w:val="000000"/>
        </w:rPr>
        <w:t>33</w:t>
      </w:r>
    </w:p>
    <w:p w14:paraId="44B3EA47" w14:textId="77777777" w:rsidR="007617AE" w:rsidRDefault="005B0D52">
      <w:pPr>
        <w:spacing w:after="0"/>
        <w:ind w:left="120"/>
      </w:pPr>
      <w:hyperlink r:id="rId24">
        <w:r w:rsidR="00FB2721">
          <w:rPr>
            <w:rFonts w:ascii="Times New Roman" w:hAnsi="Times New Roman"/>
            <w:color w:val="0000FF"/>
          </w:rPr>
          <w:t>ADS</w:t>
        </w:r>
      </w:hyperlink>
      <w:r w:rsidR="00FB2721">
        <w:rPr>
          <w:rFonts w:ascii="Times New Roman" w:hAnsi="Times New Roman"/>
          <w:color w:val="000000"/>
        </w:rPr>
        <w:t xml:space="preserve"> </w:t>
      </w:r>
    </w:p>
    <w:bookmarkEnd w:id="142"/>
    <w:p w14:paraId="452F7B36" w14:textId="77777777" w:rsidR="007617AE" w:rsidRDefault="00FB2721">
      <w:pPr>
        <w:spacing w:after="0"/>
        <w:ind w:left="120"/>
      </w:pPr>
      <w:r>
        <w:br/>
      </w:r>
    </w:p>
    <w:p w14:paraId="4996A327" w14:textId="77777777" w:rsidR="007617AE" w:rsidRDefault="00FB2721">
      <w:pPr>
        <w:spacing w:after="0"/>
        <w:ind w:left="120"/>
      </w:pPr>
      <w:bookmarkStart w:id="143" w:name="CR17"/>
      <w:r>
        <w:rPr>
          <w:rFonts w:ascii="Times New Roman" w:hAnsi="Times New Roman"/>
          <w:color w:val="000000"/>
        </w:rPr>
        <w:t xml:space="preserve">Cushing MC, </w:t>
      </w:r>
      <w:proofErr w:type="spellStart"/>
      <w:r>
        <w:rPr>
          <w:rFonts w:ascii="Times New Roman" w:hAnsi="Times New Roman"/>
          <w:color w:val="000000"/>
        </w:rPr>
        <w:t>Roellig</w:t>
      </w:r>
      <w:proofErr w:type="spellEnd"/>
      <w:r>
        <w:rPr>
          <w:rFonts w:ascii="Times New Roman" w:hAnsi="Times New Roman"/>
          <w:color w:val="000000"/>
        </w:rPr>
        <w:t xml:space="preserve"> TL, Marley MS et al (2006) A Spitzer infrared spectrograph spectral sequence of M, L, and T dwarfs. </w:t>
      </w:r>
      <w:proofErr w:type="spellStart"/>
      <w:r>
        <w:rPr>
          <w:rFonts w:ascii="Times New Roman" w:hAnsi="Times New Roman"/>
          <w:color w:val="000000"/>
        </w:rPr>
        <w:t>ApJ</w:t>
      </w:r>
      <w:proofErr w:type="spellEnd"/>
      <w:r>
        <w:rPr>
          <w:rFonts w:ascii="Times New Roman" w:hAnsi="Times New Roman"/>
          <w:color w:val="000000"/>
        </w:rPr>
        <w:t xml:space="preserve"> 648:614–628</w:t>
      </w:r>
    </w:p>
    <w:p w14:paraId="32FDF585" w14:textId="77777777" w:rsidR="007617AE" w:rsidRDefault="005B0D52">
      <w:pPr>
        <w:spacing w:after="0"/>
        <w:ind w:left="120"/>
      </w:pPr>
      <w:hyperlink r:id="rId25">
        <w:r w:rsidR="00FB2721">
          <w:rPr>
            <w:rFonts w:ascii="Times New Roman" w:hAnsi="Times New Roman"/>
            <w:color w:val="0000FF"/>
          </w:rPr>
          <w:t>ADS</w:t>
        </w:r>
      </w:hyperlink>
      <w:r w:rsidR="00FB2721">
        <w:rPr>
          <w:rFonts w:ascii="Times New Roman" w:hAnsi="Times New Roman"/>
          <w:color w:val="000000"/>
        </w:rPr>
        <w:t xml:space="preserve"> </w:t>
      </w:r>
    </w:p>
    <w:bookmarkEnd w:id="143"/>
    <w:p w14:paraId="53C0CDCD" w14:textId="77777777" w:rsidR="007617AE" w:rsidRDefault="00FB2721">
      <w:pPr>
        <w:spacing w:after="0"/>
        <w:ind w:left="120"/>
      </w:pPr>
      <w:r>
        <w:br/>
      </w:r>
    </w:p>
    <w:p w14:paraId="26A40D30" w14:textId="77777777" w:rsidR="007617AE" w:rsidRDefault="00FB2721">
      <w:pPr>
        <w:spacing w:after="0"/>
        <w:ind w:left="120"/>
      </w:pPr>
      <w:bookmarkStart w:id="144" w:name="CR18"/>
      <w:r>
        <w:rPr>
          <w:rFonts w:ascii="Times New Roman" w:hAnsi="Times New Roman"/>
          <w:color w:val="000000"/>
        </w:rPr>
        <w:t xml:space="preserve">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Brogi</w:t>
      </w:r>
      <w:proofErr w:type="spellEnd"/>
      <w:r>
        <w:rPr>
          <w:rFonts w:ascii="Times New Roman" w:hAnsi="Times New Roman"/>
          <w:color w:val="000000"/>
        </w:rPr>
        <w:t xml:space="preserve"> M, Snellen IAG et al (2013) Detection of carbon monoxide in the high-resolution day-side spectrum of the exoplanet HD 189733b. A&amp;A </w:t>
      </w:r>
      <w:proofErr w:type="gramStart"/>
      <w:r>
        <w:rPr>
          <w:rFonts w:ascii="Times New Roman" w:hAnsi="Times New Roman"/>
          <w:color w:val="000000"/>
        </w:rPr>
        <w:t>554:A</w:t>
      </w:r>
      <w:proofErr w:type="gramEnd"/>
      <w:r>
        <w:rPr>
          <w:rFonts w:ascii="Times New Roman" w:hAnsi="Times New Roman"/>
          <w:color w:val="000000"/>
        </w:rPr>
        <w:t>82</w:t>
      </w:r>
    </w:p>
    <w:p w14:paraId="7E9AAA7F" w14:textId="77777777" w:rsidR="007617AE" w:rsidRDefault="005B0D52">
      <w:pPr>
        <w:spacing w:after="0"/>
        <w:ind w:left="120"/>
      </w:pPr>
      <w:hyperlink r:id="rId26">
        <w:r w:rsidR="00FB2721">
          <w:rPr>
            <w:rFonts w:ascii="Times New Roman" w:hAnsi="Times New Roman"/>
            <w:color w:val="0000FF"/>
          </w:rPr>
          <w:t>ADS</w:t>
        </w:r>
      </w:hyperlink>
      <w:r w:rsidR="00FB2721">
        <w:rPr>
          <w:rFonts w:ascii="Times New Roman" w:hAnsi="Times New Roman"/>
          <w:color w:val="000000"/>
        </w:rPr>
        <w:t xml:space="preserve"> </w:t>
      </w:r>
    </w:p>
    <w:bookmarkEnd w:id="144"/>
    <w:p w14:paraId="0E8BD5F5" w14:textId="77777777" w:rsidR="007617AE" w:rsidRDefault="00FB2721">
      <w:pPr>
        <w:spacing w:after="0"/>
        <w:ind w:left="120"/>
      </w:pPr>
      <w:r>
        <w:br/>
      </w:r>
    </w:p>
    <w:p w14:paraId="259BC962" w14:textId="77777777" w:rsidR="007617AE" w:rsidRDefault="00FB2721">
      <w:pPr>
        <w:spacing w:after="0"/>
        <w:ind w:left="120"/>
      </w:pPr>
      <w:bookmarkStart w:id="145" w:name="CR19"/>
      <w:r>
        <w:rPr>
          <w:rFonts w:ascii="Times New Roman" w:hAnsi="Times New Roman"/>
          <w:color w:val="000000"/>
        </w:rPr>
        <w:t xml:space="preserve">de Wit J, Gillon M, </w:t>
      </w:r>
      <w:proofErr w:type="spellStart"/>
      <w:r>
        <w:rPr>
          <w:rFonts w:ascii="Times New Roman" w:hAnsi="Times New Roman"/>
          <w:color w:val="000000"/>
        </w:rPr>
        <w:t>Demory</w:t>
      </w:r>
      <w:proofErr w:type="spellEnd"/>
      <w:r>
        <w:rPr>
          <w:rFonts w:ascii="Times New Roman" w:hAnsi="Times New Roman"/>
          <w:color w:val="000000"/>
        </w:rPr>
        <w:t xml:space="preserve"> BO, Seager S (2012) Towards consistent mapping of distant worlds: secondary-eclipse scanning of the exoplanet HD 189733b. A&amp;A </w:t>
      </w:r>
      <w:proofErr w:type="gramStart"/>
      <w:r>
        <w:rPr>
          <w:rFonts w:ascii="Times New Roman" w:hAnsi="Times New Roman"/>
          <w:color w:val="000000"/>
        </w:rPr>
        <w:t>548:A</w:t>
      </w:r>
      <w:proofErr w:type="gramEnd"/>
      <w:r>
        <w:rPr>
          <w:rFonts w:ascii="Times New Roman" w:hAnsi="Times New Roman"/>
          <w:color w:val="000000"/>
        </w:rPr>
        <w:t>128</w:t>
      </w:r>
    </w:p>
    <w:p w14:paraId="648982FA" w14:textId="77777777" w:rsidR="007617AE" w:rsidRDefault="005B0D52">
      <w:pPr>
        <w:spacing w:after="0"/>
        <w:ind w:left="120"/>
      </w:pPr>
      <w:hyperlink r:id="rId27">
        <w:r w:rsidR="00FB2721">
          <w:rPr>
            <w:rFonts w:ascii="Times New Roman" w:hAnsi="Times New Roman"/>
            <w:color w:val="0000FF"/>
          </w:rPr>
          <w:t>ADS</w:t>
        </w:r>
      </w:hyperlink>
      <w:r w:rsidR="00FB2721">
        <w:rPr>
          <w:rFonts w:ascii="Times New Roman" w:hAnsi="Times New Roman"/>
          <w:color w:val="000000"/>
        </w:rPr>
        <w:t xml:space="preserve"> </w:t>
      </w:r>
    </w:p>
    <w:bookmarkEnd w:id="145"/>
    <w:p w14:paraId="0A728A83" w14:textId="77777777" w:rsidR="007617AE" w:rsidRDefault="00FB2721">
      <w:pPr>
        <w:spacing w:after="0"/>
        <w:ind w:left="120"/>
      </w:pPr>
      <w:r>
        <w:br/>
      </w:r>
    </w:p>
    <w:p w14:paraId="67388753" w14:textId="77777777" w:rsidR="007617AE" w:rsidRDefault="00FB2721">
      <w:pPr>
        <w:spacing w:after="0"/>
        <w:ind w:left="120"/>
      </w:pPr>
      <w:bookmarkStart w:id="146" w:name="CR20"/>
      <w:r>
        <w:rPr>
          <w:rFonts w:ascii="Times New Roman" w:hAnsi="Times New Roman"/>
          <w:color w:val="000000"/>
        </w:rPr>
        <w:t xml:space="preserve">Deming D, Seager S (2017) Illusion and reality in the atmospheres of exoplanets.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46"/>
    <w:p w14:paraId="7EAC5CC8" w14:textId="77777777" w:rsidR="007617AE" w:rsidRDefault="00FB2721">
      <w:pPr>
        <w:spacing w:after="0"/>
        <w:ind w:left="120"/>
      </w:pPr>
      <w:r>
        <w:br/>
      </w:r>
    </w:p>
    <w:p w14:paraId="3570587F" w14:textId="77777777" w:rsidR="007617AE" w:rsidRDefault="00FB2721">
      <w:pPr>
        <w:spacing w:after="0"/>
        <w:ind w:left="120"/>
      </w:pPr>
      <w:bookmarkStart w:id="147" w:name="CR21"/>
      <w:r>
        <w:rPr>
          <w:rFonts w:ascii="Times New Roman" w:hAnsi="Times New Roman"/>
          <w:color w:val="000000"/>
        </w:rPr>
        <w:t xml:space="preserve">Deming D, Wilkins A, McCullough P et al (2013) Infrared transmission spectroscopy of the exoplanets HD 209458b and XO-1b using the wide field camera-3 on the </w:t>
      </w:r>
      <w:proofErr w:type="spellStart"/>
      <w:r>
        <w:rPr>
          <w:rFonts w:ascii="Times New Roman" w:hAnsi="Times New Roman"/>
          <w:color w:val="000000"/>
        </w:rPr>
        <w:t>hubble</w:t>
      </w:r>
      <w:proofErr w:type="spellEnd"/>
      <w:r>
        <w:rPr>
          <w:rFonts w:ascii="Times New Roman" w:hAnsi="Times New Roman"/>
          <w:color w:val="000000"/>
        </w:rPr>
        <w:t xml:space="preserve"> space telescope. </w:t>
      </w:r>
      <w:proofErr w:type="spellStart"/>
      <w:r>
        <w:rPr>
          <w:rFonts w:ascii="Times New Roman" w:hAnsi="Times New Roman"/>
          <w:color w:val="000000"/>
        </w:rPr>
        <w:t>ApJ</w:t>
      </w:r>
      <w:proofErr w:type="spellEnd"/>
      <w:r>
        <w:rPr>
          <w:rFonts w:ascii="Times New Roman" w:hAnsi="Times New Roman"/>
          <w:color w:val="000000"/>
        </w:rPr>
        <w:t xml:space="preserve"> 774:95</w:t>
      </w:r>
    </w:p>
    <w:p w14:paraId="31FFD315" w14:textId="77777777" w:rsidR="007617AE" w:rsidRDefault="005B0D52">
      <w:pPr>
        <w:spacing w:after="0"/>
        <w:ind w:left="120"/>
      </w:pPr>
      <w:hyperlink r:id="rId28">
        <w:r w:rsidR="00FB2721">
          <w:rPr>
            <w:rFonts w:ascii="Times New Roman" w:hAnsi="Times New Roman"/>
            <w:color w:val="0000FF"/>
          </w:rPr>
          <w:t>ADS</w:t>
        </w:r>
      </w:hyperlink>
      <w:r w:rsidR="00FB2721">
        <w:rPr>
          <w:rFonts w:ascii="Times New Roman" w:hAnsi="Times New Roman"/>
          <w:color w:val="000000"/>
        </w:rPr>
        <w:t xml:space="preserve"> </w:t>
      </w:r>
    </w:p>
    <w:bookmarkEnd w:id="147"/>
    <w:p w14:paraId="3E51A964" w14:textId="77777777" w:rsidR="007617AE" w:rsidRDefault="00FB2721">
      <w:pPr>
        <w:spacing w:after="0"/>
        <w:ind w:left="120"/>
      </w:pPr>
      <w:r>
        <w:br/>
      </w:r>
    </w:p>
    <w:p w14:paraId="5DDC3638" w14:textId="77777777" w:rsidR="007617AE" w:rsidRDefault="00FB2721">
      <w:pPr>
        <w:spacing w:after="0"/>
        <w:ind w:left="120"/>
      </w:pPr>
      <w:bookmarkStart w:id="148" w:name="CR22"/>
      <w:r>
        <w:rPr>
          <w:rFonts w:ascii="Times New Roman" w:hAnsi="Times New Roman"/>
          <w:color w:val="000000"/>
        </w:rPr>
        <w:t xml:space="preserve">Deming D, Knutson H, </w:t>
      </w:r>
      <w:proofErr w:type="spellStart"/>
      <w:r>
        <w:rPr>
          <w:rFonts w:ascii="Times New Roman" w:hAnsi="Times New Roman"/>
          <w:color w:val="000000"/>
        </w:rPr>
        <w:t>Kammer</w:t>
      </w:r>
      <w:proofErr w:type="spellEnd"/>
      <w:r>
        <w:rPr>
          <w:rFonts w:ascii="Times New Roman" w:hAnsi="Times New Roman"/>
          <w:color w:val="000000"/>
        </w:rPr>
        <w:t xml:space="preserve"> J et al (2015) Spitzer secondary eclipses of the dense, modestly-irradiated, giant exoplanet HAT-P-20b using pixel-level decorrelation. </w:t>
      </w:r>
      <w:proofErr w:type="spellStart"/>
      <w:r>
        <w:rPr>
          <w:rFonts w:ascii="Times New Roman" w:hAnsi="Times New Roman"/>
          <w:color w:val="000000"/>
        </w:rPr>
        <w:t>ApJ</w:t>
      </w:r>
      <w:proofErr w:type="spellEnd"/>
      <w:r>
        <w:rPr>
          <w:rFonts w:ascii="Times New Roman" w:hAnsi="Times New Roman"/>
          <w:color w:val="000000"/>
        </w:rPr>
        <w:t xml:space="preserve"> 805:132</w:t>
      </w:r>
    </w:p>
    <w:p w14:paraId="6418FAD4" w14:textId="77777777" w:rsidR="007617AE" w:rsidRDefault="005B0D52">
      <w:pPr>
        <w:spacing w:after="0"/>
        <w:ind w:left="120"/>
      </w:pPr>
      <w:hyperlink r:id="rId29">
        <w:r w:rsidR="00FB2721">
          <w:rPr>
            <w:rFonts w:ascii="Times New Roman" w:hAnsi="Times New Roman"/>
            <w:color w:val="0000FF"/>
          </w:rPr>
          <w:t>ADS</w:t>
        </w:r>
      </w:hyperlink>
      <w:r w:rsidR="00FB2721">
        <w:rPr>
          <w:rFonts w:ascii="Times New Roman" w:hAnsi="Times New Roman"/>
          <w:color w:val="000000"/>
        </w:rPr>
        <w:t xml:space="preserve"> </w:t>
      </w:r>
    </w:p>
    <w:bookmarkEnd w:id="148"/>
    <w:p w14:paraId="2D5B73DA" w14:textId="77777777" w:rsidR="007617AE" w:rsidRDefault="00FB2721">
      <w:pPr>
        <w:spacing w:after="0"/>
        <w:ind w:left="120"/>
      </w:pPr>
      <w:r>
        <w:br/>
      </w:r>
    </w:p>
    <w:p w14:paraId="28784E0F" w14:textId="77777777" w:rsidR="007617AE" w:rsidRDefault="00FB2721">
      <w:pPr>
        <w:spacing w:after="0"/>
        <w:ind w:left="120"/>
      </w:pPr>
      <w:bookmarkStart w:id="149" w:name="CR23"/>
      <w:proofErr w:type="spellStart"/>
      <w:r>
        <w:rPr>
          <w:rFonts w:ascii="Times New Roman" w:hAnsi="Times New Roman"/>
          <w:color w:val="000000"/>
        </w:rPr>
        <w:t>Demory</w:t>
      </w:r>
      <w:proofErr w:type="spellEnd"/>
      <w:r>
        <w:rPr>
          <w:rFonts w:ascii="Times New Roman" w:hAnsi="Times New Roman"/>
          <w:color w:val="000000"/>
        </w:rPr>
        <w:t xml:space="preserve"> BO, de Wit J, Lewis N et al (2013) Inference of inhomogeneous clouds in an exoplanet atmosphere.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776:L</w:t>
      </w:r>
      <w:proofErr w:type="gramEnd"/>
      <w:r>
        <w:rPr>
          <w:rFonts w:ascii="Times New Roman" w:hAnsi="Times New Roman"/>
          <w:color w:val="000000"/>
        </w:rPr>
        <w:t>25</w:t>
      </w:r>
    </w:p>
    <w:p w14:paraId="2A576374" w14:textId="77777777" w:rsidR="007617AE" w:rsidRDefault="005B0D52">
      <w:pPr>
        <w:spacing w:after="0"/>
        <w:ind w:left="120"/>
      </w:pPr>
      <w:hyperlink r:id="rId30">
        <w:r w:rsidR="00FB2721">
          <w:rPr>
            <w:rFonts w:ascii="Times New Roman" w:hAnsi="Times New Roman"/>
            <w:color w:val="0000FF"/>
          </w:rPr>
          <w:t>ADS</w:t>
        </w:r>
      </w:hyperlink>
      <w:r w:rsidR="00FB2721">
        <w:rPr>
          <w:rFonts w:ascii="Times New Roman" w:hAnsi="Times New Roman"/>
          <w:color w:val="000000"/>
        </w:rPr>
        <w:t xml:space="preserve"> </w:t>
      </w:r>
    </w:p>
    <w:bookmarkEnd w:id="149"/>
    <w:p w14:paraId="758F0FFC" w14:textId="77777777" w:rsidR="007617AE" w:rsidRDefault="00FB2721">
      <w:pPr>
        <w:spacing w:after="0"/>
        <w:ind w:left="120"/>
      </w:pPr>
      <w:r>
        <w:br/>
      </w:r>
    </w:p>
    <w:p w14:paraId="0C653541" w14:textId="77777777" w:rsidR="007617AE" w:rsidRDefault="00FB2721">
      <w:pPr>
        <w:spacing w:after="0"/>
        <w:ind w:left="120"/>
      </w:pPr>
      <w:bookmarkStart w:id="150" w:name="CR24"/>
      <w:proofErr w:type="spellStart"/>
      <w:r>
        <w:rPr>
          <w:rFonts w:ascii="Times New Roman" w:hAnsi="Times New Roman"/>
          <w:color w:val="000000"/>
        </w:rPr>
        <w:t>Demory</w:t>
      </w:r>
      <w:proofErr w:type="spellEnd"/>
      <w:r>
        <w:rPr>
          <w:rFonts w:ascii="Times New Roman" w:hAnsi="Times New Roman"/>
          <w:color w:val="000000"/>
        </w:rPr>
        <w:t xml:space="preserve"> BO, Gillon M, de Wit J et al (2016) A map of the large day-night temperature gradient of a super-earth exoplanet. Nature 532:207–209</w:t>
      </w:r>
    </w:p>
    <w:p w14:paraId="21B8B816" w14:textId="77777777" w:rsidR="007617AE" w:rsidRDefault="005B0D52">
      <w:pPr>
        <w:spacing w:after="0"/>
        <w:ind w:left="120"/>
      </w:pPr>
      <w:hyperlink r:id="rId31">
        <w:r w:rsidR="00FB2721">
          <w:rPr>
            <w:rFonts w:ascii="Times New Roman" w:hAnsi="Times New Roman"/>
            <w:color w:val="0000FF"/>
          </w:rPr>
          <w:t>ADS</w:t>
        </w:r>
      </w:hyperlink>
      <w:r w:rsidR="00FB2721">
        <w:rPr>
          <w:rFonts w:ascii="Times New Roman" w:hAnsi="Times New Roman"/>
          <w:color w:val="000000"/>
        </w:rPr>
        <w:t xml:space="preserve"> </w:t>
      </w:r>
    </w:p>
    <w:bookmarkEnd w:id="150"/>
    <w:p w14:paraId="467AE3AE" w14:textId="77777777" w:rsidR="007617AE" w:rsidRDefault="00FB2721">
      <w:pPr>
        <w:spacing w:after="0"/>
        <w:ind w:left="120"/>
      </w:pPr>
      <w:r>
        <w:br/>
      </w:r>
    </w:p>
    <w:p w14:paraId="737D732F" w14:textId="77777777" w:rsidR="007617AE" w:rsidRDefault="00FB2721">
      <w:pPr>
        <w:spacing w:after="0"/>
        <w:ind w:left="120"/>
      </w:pPr>
      <w:bookmarkStart w:id="151" w:name="CR25"/>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w:t>
      </w:r>
      <w:proofErr w:type="spellStart"/>
      <w:r>
        <w:rPr>
          <w:rFonts w:ascii="Times New Roman" w:hAnsi="Times New Roman"/>
          <w:color w:val="000000"/>
        </w:rPr>
        <w:t>Hébrard</w:t>
      </w:r>
      <w:proofErr w:type="spellEnd"/>
      <w:r>
        <w:rPr>
          <w:rFonts w:ascii="Times New Roman" w:hAnsi="Times New Roman"/>
          <w:color w:val="000000"/>
        </w:rPr>
        <w:t xml:space="preserve"> G et al (2009) Search for carbon monoxide in the atmosphere of the transiting exoplanet HD 189733b. </w:t>
      </w:r>
      <w:proofErr w:type="spellStart"/>
      <w:r>
        <w:rPr>
          <w:rFonts w:ascii="Times New Roman" w:hAnsi="Times New Roman"/>
          <w:color w:val="000000"/>
        </w:rPr>
        <w:t>ApJ</w:t>
      </w:r>
      <w:proofErr w:type="spellEnd"/>
      <w:r>
        <w:rPr>
          <w:rFonts w:ascii="Times New Roman" w:hAnsi="Times New Roman"/>
          <w:color w:val="000000"/>
        </w:rPr>
        <w:t xml:space="preserve"> 699: 478–485</w:t>
      </w:r>
    </w:p>
    <w:p w14:paraId="2EB8BE46" w14:textId="77777777" w:rsidR="007617AE" w:rsidRDefault="005B0D52">
      <w:pPr>
        <w:spacing w:after="0"/>
        <w:ind w:left="120"/>
      </w:pPr>
      <w:hyperlink r:id="rId32">
        <w:r w:rsidR="00FB2721">
          <w:rPr>
            <w:rFonts w:ascii="Times New Roman" w:hAnsi="Times New Roman"/>
            <w:color w:val="0000FF"/>
          </w:rPr>
          <w:t>ADS</w:t>
        </w:r>
      </w:hyperlink>
      <w:r w:rsidR="00FB2721">
        <w:rPr>
          <w:rFonts w:ascii="Times New Roman" w:hAnsi="Times New Roman"/>
          <w:color w:val="000000"/>
        </w:rPr>
        <w:t xml:space="preserve"> </w:t>
      </w:r>
    </w:p>
    <w:bookmarkEnd w:id="151"/>
    <w:p w14:paraId="00684200" w14:textId="77777777" w:rsidR="007617AE" w:rsidRDefault="00FB2721">
      <w:pPr>
        <w:spacing w:after="0"/>
        <w:ind w:left="120"/>
      </w:pPr>
      <w:r>
        <w:br/>
      </w:r>
    </w:p>
    <w:p w14:paraId="3AB8A0D0" w14:textId="77777777" w:rsidR="007617AE" w:rsidRDefault="00FB2721">
      <w:pPr>
        <w:spacing w:after="0"/>
        <w:ind w:left="120"/>
      </w:pPr>
      <w:bookmarkStart w:id="152" w:name="CR26"/>
      <w:r>
        <w:rPr>
          <w:rFonts w:ascii="Times New Roman" w:hAnsi="Times New Roman"/>
          <w:color w:val="000000"/>
        </w:rPr>
        <w:t xml:space="preserve">Diamond-Lowe H, Stevenson KB, Bean JL, Line MR, Fortney JJ (2014) New analysis indicates no thermal inversion in the atmosphere of HD 209458b. </w:t>
      </w:r>
      <w:proofErr w:type="spellStart"/>
      <w:r>
        <w:rPr>
          <w:rFonts w:ascii="Times New Roman" w:hAnsi="Times New Roman"/>
          <w:color w:val="000000"/>
        </w:rPr>
        <w:t>ApJ</w:t>
      </w:r>
      <w:proofErr w:type="spellEnd"/>
      <w:r>
        <w:rPr>
          <w:rFonts w:ascii="Times New Roman" w:hAnsi="Times New Roman"/>
          <w:color w:val="000000"/>
        </w:rPr>
        <w:t xml:space="preserve"> 796:66</w:t>
      </w:r>
    </w:p>
    <w:p w14:paraId="57FE28D9" w14:textId="77777777" w:rsidR="007617AE" w:rsidRDefault="005B0D52">
      <w:pPr>
        <w:spacing w:after="0"/>
        <w:ind w:left="120"/>
      </w:pPr>
      <w:hyperlink r:id="rId33">
        <w:r w:rsidR="00FB2721">
          <w:rPr>
            <w:rFonts w:ascii="Times New Roman" w:hAnsi="Times New Roman"/>
            <w:color w:val="0000FF"/>
          </w:rPr>
          <w:t>ADS</w:t>
        </w:r>
      </w:hyperlink>
      <w:r w:rsidR="00FB2721">
        <w:rPr>
          <w:rFonts w:ascii="Times New Roman" w:hAnsi="Times New Roman"/>
          <w:color w:val="000000"/>
        </w:rPr>
        <w:t xml:space="preserve"> </w:t>
      </w:r>
    </w:p>
    <w:bookmarkEnd w:id="152"/>
    <w:p w14:paraId="4C71FA87" w14:textId="77777777" w:rsidR="007617AE" w:rsidRDefault="00FB2721">
      <w:pPr>
        <w:spacing w:after="0"/>
        <w:ind w:left="120"/>
      </w:pPr>
      <w:r>
        <w:br/>
      </w:r>
    </w:p>
    <w:p w14:paraId="4BA4E3E2" w14:textId="77777777" w:rsidR="007617AE" w:rsidRDefault="00FB2721">
      <w:pPr>
        <w:spacing w:after="0"/>
        <w:ind w:left="120"/>
      </w:pPr>
      <w:bookmarkStart w:id="153" w:name="CR27"/>
      <w:proofErr w:type="spellStart"/>
      <w:r>
        <w:rPr>
          <w:rFonts w:ascii="Times New Roman" w:hAnsi="Times New Roman"/>
          <w:color w:val="000000"/>
        </w:rPr>
        <w:t>Dittmann</w:t>
      </w:r>
      <w:proofErr w:type="spellEnd"/>
      <w:r>
        <w:rPr>
          <w:rFonts w:ascii="Times New Roman" w:hAnsi="Times New Roman"/>
          <w:color w:val="000000"/>
        </w:rPr>
        <w:t xml:space="preserve"> JA, Irwin JM, Charbonneau D et al (2017) A temperate rocky super-Earth transiting a nearby cool star. Nature 544:333–336</w:t>
      </w:r>
    </w:p>
    <w:p w14:paraId="0FC742F3" w14:textId="77777777" w:rsidR="007617AE" w:rsidRDefault="005B0D52">
      <w:pPr>
        <w:spacing w:after="0"/>
        <w:ind w:left="120"/>
      </w:pPr>
      <w:hyperlink r:id="rId34">
        <w:r w:rsidR="00FB2721">
          <w:rPr>
            <w:rFonts w:ascii="Times New Roman" w:hAnsi="Times New Roman"/>
            <w:color w:val="0000FF"/>
          </w:rPr>
          <w:t>ADS</w:t>
        </w:r>
      </w:hyperlink>
      <w:r w:rsidR="00FB2721">
        <w:rPr>
          <w:rFonts w:ascii="Times New Roman" w:hAnsi="Times New Roman"/>
          <w:color w:val="000000"/>
        </w:rPr>
        <w:t xml:space="preserve"> </w:t>
      </w:r>
    </w:p>
    <w:bookmarkEnd w:id="153"/>
    <w:p w14:paraId="6A6022B1" w14:textId="77777777" w:rsidR="007617AE" w:rsidRDefault="00FB2721">
      <w:pPr>
        <w:spacing w:after="0"/>
        <w:ind w:left="120"/>
      </w:pPr>
      <w:r>
        <w:br/>
      </w:r>
    </w:p>
    <w:p w14:paraId="051FC5E8" w14:textId="77777777" w:rsidR="007617AE" w:rsidRDefault="00FB2721">
      <w:pPr>
        <w:spacing w:after="0"/>
        <w:ind w:left="120"/>
      </w:pPr>
      <w:bookmarkStart w:id="154" w:name="CR28"/>
      <w:r>
        <w:rPr>
          <w:rFonts w:ascii="Times New Roman" w:hAnsi="Times New Roman"/>
          <w:color w:val="000000"/>
        </w:rPr>
        <w:t xml:space="preserve">Dragomir D, </w:t>
      </w:r>
      <w:proofErr w:type="spellStart"/>
      <w:r>
        <w:rPr>
          <w:rFonts w:ascii="Times New Roman" w:hAnsi="Times New Roman"/>
          <w:color w:val="000000"/>
        </w:rPr>
        <w:t>Benneke</w:t>
      </w:r>
      <w:proofErr w:type="spellEnd"/>
      <w:r>
        <w:rPr>
          <w:rFonts w:ascii="Times New Roman" w:hAnsi="Times New Roman"/>
          <w:color w:val="000000"/>
        </w:rPr>
        <w:t xml:space="preserve"> B, Pearson KA et al (2015) Rayleigh scattering in the atmosphere of the warm Exo-Neptune GJ 3470b. </w:t>
      </w:r>
      <w:proofErr w:type="spellStart"/>
      <w:r>
        <w:rPr>
          <w:rFonts w:ascii="Times New Roman" w:hAnsi="Times New Roman"/>
          <w:color w:val="000000"/>
        </w:rPr>
        <w:t>ApJ</w:t>
      </w:r>
      <w:proofErr w:type="spellEnd"/>
      <w:r>
        <w:rPr>
          <w:rFonts w:ascii="Times New Roman" w:hAnsi="Times New Roman"/>
          <w:color w:val="000000"/>
        </w:rPr>
        <w:t xml:space="preserve"> 814:102</w:t>
      </w:r>
    </w:p>
    <w:p w14:paraId="2EF81472" w14:textId="77777777" w:rsidR="007617AE" w:rsidRDefault="005B0D52">
      <w:pPr>
        <w:spacing w:after="0"/>
        <w:ind w:left="120"/>
      </w:pPr>
      <w:hyperlink r:id="rId35">
        <w:r w:rsidR="00FB2721">
          <w:rPr>
            <w:rFonts w:ascii="Times New Roman" w:hAnsi="Times New Roman"/>
            <w:color w:val="0000FF"/>
          </w:rPr>
          <w:t>ADS</w:t>
        </w:r>
      </w:hyperlink>
      <w:r w:rsidR="00FB2721">
        <w:rPr>
          <w:rFonts w:ascii="Times New Roman" w:hAnsi="Times New Roman"/>
          <w:color w:val="000000"/>
        </w:rPr>
        <w:t xml:space="preserve"> </w:t>
      </w:r>
    </w:p>
    <w:bookmarkEnd w:id="154"/>
    <w:p w14:paraId="7E3537F8" w14:textId="77777777" w:rsidR="007617AE" w:rsidRDefault="00FB2721">
      <w:pPr>
        <w:spacing w:after="0"/>
        <w:ind w:left="120"/>
      </w:pPr>
      <w:r>
        <w:br/>
      </w:r>
    </w:p>
    <w:p w14:paraId="5AB12E23" w14:textId="77777777" w:rsidR="007617AE" w:rsidRDefault="00FB2721">
      <w:pPr>
        <w:spacing w:after="0"/>
        <w:ind w:left="120"/>
      </w:pPr>
      <w:bookmarkStart w:id="155" w:name="CR29"/>
      <w:r>
        <w:rPr>
          <w:rFonts w:ascii="Times New Roman" w:hAnsi="Times New Roman"/>
          <w:color w:val="000000"/>
        </w:rPr>
        <w:t xml:space="preserve">Dressing CD, Charbonneau D (2015) The occurrence of potentially habitable planets orbiting M dwarfs estimated from the full Kepler dataset and an empirical measurement of the detection sensitivity. </w:t>
      </w:r>
      <w:proofErr w:type="spellStart"/>
      <w:r>
        <w:rPr>
          <w:rFonts w:ascii="Times New Roman" w:hAnsi="Times New Roman"/>
          <w:color w:val="000000"/>
        </w:rPr>
        <w:t>ApJ</w:t>
      </w:r>
      <w:proofErr w:type="spellEnd"/>
      <w:r>
        <w:rPr>
          <w:rFonts w:ascii="Times New Roman" w:hAnsi="Times New Roman"/>
          <w:color w:val="000000"/>
        </w:rPr>
        <w:t xml:space="preserve"> 807:45</w:t>
      </w:r>
    </w:p>
    <w:p w14:paraId="5A43D718" w14:textId="77777777" w:rsidR="007617AE" w:rsidRDefault="005B0D52">
      <w:pPr>
        <w:spacing w:after="0"/>
        <w:ind w:left="120"/>
      </w:pPr>
      <w:hyperlink r:id="rId36">
        <w:r w:rsidR="00FB2721">
          <w:rPr>
            <w:rFonts w:ascii="Times New Roman" w:hAnsi="Times New Roman"/>
            <w:color w:val="0000FF"/>
          </w:rPr>
          <w:t>ADS</w:t>
        </w:r>
      </w:hyperlink>
      <w:r w:rsidR="00FB2721">
        <w:rPr>
          <w:rFonts w:ascii="Times New Roman" w:hAnsi="Times New Roman"/>
          <w:color w:val="000000"/>
        </w:rPr>
        <w:t xml:space="preserve"> </w:t>
      </w:r>
    </w:p>
    <w:bookmarkEnd w:id="155"/>
    <w:p w14:paraId="779FA083" w14:textId="77777777" w:rsidR="007617AE" w:rsidRDefault="00FB2721">
      <w:pPr>
        <w:spacing w:after="0"/>
        <w:ind w:left="120"/>
      </w:pPr>
      <w:r>
        <w:br/>
      </w:r>
    </w:p>
    <w:p w14:paraId="41DDB7E7" w14:textId="77777777" w:rsidR="007617AE" w:rsidRDefault="00FB2721">
      <w:pPr>
        <w:spacing w:after="0"/>
        <w:ind w:left="120"/>
      </w:pPr>
      <w:bookmarkStart w:id="156" w:name="CR30"/>
      <w:r>
        <w:rPr>
          <w:rFonts w:ascii="Times New Roman" w:hAnsi="Times New Roman"/>
          <w:color w:val="000000"/>
        </w:rPr>
        <w:t xml:space="preserve">Ehrenreich D, </w:t>
      </w:r>
      <w:proofErr w:type="spellStart"/>
      <w:r>
        <w:rPr>
          <w:rFonts w:ascii="Times New Roman" w:hAnsi="Times New Roman"/>
          <w:color w:val="000000"/>
        </w:rPr>
        <w:t>Bourrier</w:t>
      </w:r>
      <w:proofErr w:type="spellEnd"/>
      <w:r>
        <w:rPr>
          <w:rFonts w:ascii="Times New Roman" w:hAnsi="Times New Roman"/>
          <w:color w:val="000000"/>
        </w:rPr>
        <w:t xml:space="preserve"> V, Wheatley PJ et al (2015) A giant comet-like cloud of hydrogen escaping the warm Neptune-mass exoplanet GJ 436b. Nature 522:459–461</w:t>
      </w:r>
    </w:p>
    <w:p w14:paraId="71E4EB90" w14:textId="77777777" w:rsidR="007617AE" w:rsidRDefault="005B0D52">
      <w:pPr>
        <w:spacing w:after="0"/>
        <w:ind w:left="120"/>
      </w:pPr>
      <w:hyperlink r:id="rId37">
        <w:r w:rsidR="00FB2721">
          <w:rPr>
            <w:rFonts w:ascii="Times New Roman" w:hAnsi="Times New Roman"/>
            <w:color w:val="0000FF"/>
          </w:rPr>
          <w:t>ADS</w:t>
        </w:r>
      </w:hyperlink>
      <w:r w:rsidR="00FB2721">
        <w:rPr>
          <w:rFonts w:ascii="Times New Roman" w:hAnsi="Times New Roman"/>
          <w:color w:val="000000"/>
        </w:rPr>
        <w:t xml:space="preserve"> </w:t>
      </w:r>
    </w:p>
    <w:bookmarkEnd w:id="156"/>
    <w:p w14:paraId="762DDA90" w14:textId="77777777" w:rsidR="007617AE" w:rsidRDefault="00FB2721">
      <w:pPr>
        <w:spacing w:after="0"/>
        <w:ind w:left="120"/>
      </w:pPr>
      <w:r>
        <w:br/>
      </w:r>
    </w:p>
    <w:p w14:paraId="5826ABD7" w14:textId="77777777" w:rsidR="007617AE" w:rsidRDefault="00FB2721">
      <w:pPr>
        <w:spacing w:after="0"/>
        <w:ind w:left="120"/>
      </w:pPr>
      <w:bookmarkStart w:id="157" w:name="CR31"/>
      <w:r>
        <w:rPr>
          <w:rFonts w:ascii="Times New Roman" w:hAnsi="Times New Roman"/>
          <w:color w:val="000000"/>
        </w:rPr>
        <w:t xml:space="preserve">Espinoza N, Fortney JJ, Miguel Y, </w:t>
      </w:r>
      <w:proofErr w:type="spellStart"/>
      <w:r>
        <w:rPr>
          <w:rFonts w:ascii="Times New Roman" w:hAnsi="Times New Roman"/>
          <w:color w:val="000000"/>
        </w:rPr>
        <w:t>Thorngren</w:t>
      </w:r>
      <w:proofErr w:type="spellEnd"/>
      <w:r>
        <w:rPr>
          <w:rFonts w:ascii="Times New Roman" w:hAnsi="Times New Roman"/>
          <w:color w:val="000000"/>
        </w:rPr>
        <w:t xml:space="preserve"> D, Murray-Clay R (2017) Metal enrichment leads to low atmospheric C/O ratios in transiting giant exoplanets.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838:L</w:t>
      </w:r>
      <w:proofErr w:type="gramEnd"/>
      <w:r>
        <w:rPr>
          <w:rFonts w:ascii="Times New Roman" w:hAnsi="Times New Roman"/>
          <w:color w:val="000000"/>
        </w:rPr>
        <w:t>9</w:t>
      </w:r>
    </w:p>
    <w:p w14:paraId="5E9B35BD" w14:textId="77777777" w:rsidR="007617AE" w:rsidRDefault="005B0D52">
      <w:pPr>
        <w:spacing w:after="0"/>
        <w:ind w:left="120"/>
      </w:pPr>
      <w:hyperlink r:id="rId38">
        <w:r w:rsidR="00FB2721">
          <w:rPr>
            <w:rFonts w:ascii="Times New Roman" w:hAnsi="Times New Roman"/>
            <w:color w:val="0000FF"/>
          </w:rPr>
          <w:t>ADS</w:t>
        </w:r>
      </w:hyperlink>
      <w:r w:rsidR="00FB2721">
        <w:rPr>
          <w:rFonts w:ascii="Times New Roman" w:hAnsi="Times New Roman"/>
          <w:color w:val="000000"/>
        </w:rPr>
        <w:t xml:space="preserve"> </w:t>
      </w:r>
    </w:p>
    <w:bookmarkEnd w:id="157"/>
    <w:p w14:paraId="03697D50" w14:textId="77777777" w:rsidR="007617AE" w:rsidRDefault="00FB2721">
      <w:pPr>
        <w:spacing w:after="0"/>
        <w:ind w:left="120"/>
      </w:pPr>
      <w:r>
        <w:lastRenderedPageBreak/>
        <w:br/>
      </w:r>
    </w:p>
    <w:p w14:paraId="00F91DE3" w14:textId="77777777" w:rsidR="007617AE" w:rsidRDefault="00FB2721">
      <w:pPr>
        <w:spacing w:after="0"/>
        <w:ind w:left="120"/>
      </w:pPr>
      <w:bookmarkStart w:id="158" w:name="CR32"/>
      <w:r>
        <w:rPr>
          <w:rFonts w:ascii="Times New Roman" w:hAnsi="Times New Roman"/>
          <w:color w:val="000000"/>
        </w:rPr>
        <w:t>Evans TM, Sing DK, Wakeford HR et al (2016) Detection of H</w:t>
      </w:r>
      <w:r>
        <w:rPr>
          <w:rFonts w:ascii="Times New Roman" w:hAnsi="Times New Roman"/>
          <w:color w:val="000000"/>
          <w:vertAlign w:val="subscript"/>
        </w:rPr>
        <w:t>2</w:t>
      </w:r>
      <w:r>
        <w:rPr>
          <w:rFonts w:ascii="Times New Roman" w:hAnsi="Times New Roman"/>
          <w:color w:val="000000"/>
        </w:rPr>
        <w:t xml:space="preserve">O and evidence for </w:t>
      </w:r>
      <w:proofErr w:type="spellStart"/>
      <w:r>
        <w:rPr>
          <w:rFonts w:ascii="Times New Roman" w:hAnsi="Times New Roman"/>
          <w:color w:val="000000"/>
        </w:rPr>
        <w:t>TiO</w:t>
      </w:r>
      <w:proofErr w:type="spellEnd"/>
      <w:r>
        <w:rPr>
          <w:rFonts w:ascii="Times New Roman" w:hAnsi="Times New Roman"/>
          <w:color w:val="000000"/>
        </w:rPr>
        <w:t xml:space="preserve">/VO in an ultra-hot exoplanet atmosphere.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822:L</w:t>
      </w:r>
      <w:proofErr w:type="gramEnd"/>
      <w:r>
        <w:rPr>
          <w:rFonts w:ascii="Times New Roman" w:hAnsi="Times New Roman"/>
          <w:color w:val="000000"/>
        </w:rPr>
        <w:t>4</w:t>
      </w:r>
    </w:p>
    <w:p w14:paraId="6FFC4D4D" w14:textId="77777777" w:rsidR="007617AE" w:rsidRDefault="005B0D52">
      <w:pPr>
        <w:spacing w:after="0"/>
        <w:ind w:left="120"/>
      </w:pPr>
      <w:hyperlink r:id="rId39">
        <w:r w:rsidR="00FB2721">
          <w:rPr>
            <w:rFonts w:ascii="Times New Roman" w:hAnsi="Times New Roman"/>
            <w:color w:val="0000FF"/>
          </w:rPr>
          <w:t>ADS</w:t>
        </w:r>
      </w:hyperlink>
      <w:r w:rsidR="00FB2721">
        <w:rPr>
          <w:rFonts w:ascii="Times New Roman" w:hAnsi="Times New Roman"/>
          <w:color w:val="000000"/>
        </w:rPr>
        <w:t xml:space="preserve"> </w:t>
      </w:r>
    </w:p>
    <w:bookmarkEnd w:id="158"/>
    <w:p w14:paraId="3D2E79E3" w14:textId="77777777" w:rsidR="007617AE" w:rsidRDefault="00FB2721">
      <w:pPr>
        <w:spacing w:after="0"/>
        <w:ind w:left="120"/>
      </w:pPr>
      <w:r>
        <w:br/>
      </w:r>
    </w:p>
    <w:p w14:paraId="3B06C2AC" w14:textId="77777777" w:rsidR="007617AE" w:rsidRDefault="00FB2721">
      <w:pPr>
        <w:spacing w:after="0"/>
        <w:ind w:left="120"/>
      </w:pPr>
      <w:bookmarkStart w:id="159" w:name="CR33"/>
      <w:r>
        <w:rPr>
          <w:rFonts w:ascii="Times New Roman" w:hAnsi="Times New Roman"/>
          <w:color w:val="000000"/>
        </w:rPr>
        <w:t>Fortney JJ (2005) The effect of condensates on the characterization of transiting planet atmospheres with transmission spectroscopy. MNRAS 364:649–653</w:t>
      </w:r>
    </w:p>
    <w:p w14:paraId="0D6705B9" w14:textId="77777777" w:rsidR="007617AE" w:rsidRDefault="005B0D52">
      <w:pPr>
        <w:spacing w:after="0"/>
        <w:ind w:left="120"/>
      </w:pPr>
      <w:hyperlink r:id="rId40">
        <w:r w:rsidR="00FB2721">
          <w:rPr>
            <w:rFonts w:ascii="Times New Roman" w:hAnsi="Times New Roman"/>
            <w:color w:val="0000FF"/>
          </w:rPr>
          <w:t>ADS</w:t>
        </w:r>
      </w:hyperlink>
      <w:r w:rsidR="00FB2721">
        <w:rPr>
          <w:rFonts w:ascii="Times New Roman" w:hAnsi="Times New Roman"/>
          <w:color w:val="000000"/>
        </w:rPr>
        <w:t xml:space="preserve"> </w:t>
      </w:r>
    </w:p>
    <w:bookmarkEnd w:id="159"/>
    <w:p w14:paraId="44533764" w14:textId="77777777" w:rsidR="007617AE" w:rsidRDefault="00FB2721">
      <w:pPr>
        <w:spacing w:after="0"/>
        <w:ind w:left="120"/>
      </w:pPr>
      <w:r>
        <w:br/>
      </w:r>
    </w:p>
    <w:p w14:paraId="4780BF1C" w14:textId="77777777" w:rsidR="007617AE" w:rsidRDefault="00FB2721">
      <w:pPr>
        <w:spacing w:after="0"/>
        <w:ind w:left="120"/>
      </w:pPr>
      <w:bookmarkStart w:id="160" w:name="CR34"/>
      <w:r>
        <w:rPr>
          <w:rFonts w:ascii="Times New Roman" w:hAnsi="Times New Roman"/>
          <w:color w:val="000000"/>
        </w:rPr>
        <w:t xml:space="preserve">Fortney JJ, </w:t>
      </w:r>
      <w:proofErr w:type="spellStart"/>
      <w:r>
        <w:rPr>
          <w:rFonts w:ascii="Times New Roman" w:hAnsi="Times New Roman"/>
          <w:color w:val="000000"/>
        </w:rPr>
        <w:t>Lodders</w:t>
      </w:r>
      <w:proofErr w:type="spellEnd"/>
      <w:r>
        <w:rPr>
          <w:rFonts w:ascii="Times New Roman" w:hAnsi="Times New Roman"/>
          <w:color w:val="000000"/>
        </w:rPr>
        <w:t xml:space="preserve"> K, Marley MS, Freedman RS (2008) A unified theory for the atmospheres of the Hot and very hot </w:t>
      </w:r>
      <w:proofErr w:type="spellStart"/>
      <w:r>
        <w:rPr>
          <w:rFonts w:ascii="Times New Roman" w:hAnsi="Times New Roman"/>
          <w:color w:val="000000"/>
        </w:rPr>
        <w:t>Jupiters</w:t>
      </w:r>
      <w:proofErr w:type="spellEnd"/>
      <w:r>
        <w:rPr>
          <w:rFonts w:ascii="Times New Roman" w:hAnsi="Times New Roman"/>
          <w:color w:val="000000"/>
        </w:rPr>
        <w:t xml:space="preserve">: two classes of irradiated atmospheres. </w:t>
      </w:r>
      <w:proofErr w:type="spellStart"/>
      <w:r>
        <w:rPr>
          <w:rFonts w:ascii="Times New Roman" w:hAnsi="Times New Roman"/>
          <w:color w:val="000000"/>
        </w:rPr>
        <w:t>ApJ</w:t>
      </w:r>
      <w:proofErr w:type="spellEnd"/>
      <w:r>
        <w:rPr>
          <w:rFonts w:ascii="Times New Roman" w:hAnsi="Times New Roman"/>
          <w:color w:val="000000"/>
        </w:rPr>
        <w:t xml:space="preserve"> 678:1419–1435</w:t>
      </w:r>
    </w:p>
    <w:p w14:paraId="31306F76" w14:textId="77777777" w:rsidR="007617AE" w:rsidRDefault="005B0D52">
      <w:pPr>
        <w:spacing w:after="0"/>
        <w:ind w:left="120"/>
      </w:pPr>
      <w:hyperlink r:id="rId41">
        <w:r w:rsidR="00FB2721">
          <w:rPr>
            <w:rFonts w:ascii="Times New Roman" w:hAnsi="Times New Roman"/>
            <w:color w:val="0000FF"/>
          </w:rPr>
          <w:t>ADS</w:t>
        </w:r>
      </w:hyperlink>
      <w:r w:rsidR="00FB2721">
        <w:rPr>
          <w:rFonts w:ascii="Times New Roman" w:hAnsi="Times New Roman"/>
          <w:color w:val="000000"/>
        </w:rPr>
        <w:t xml:space="preserve"> </w:t>
      </w:r>
    </w:p>
    <w:bookmarkEnd w:id="160"/>
    <w:p w14:paraId="2A30D6FD" w14:textId="77777777" w:rsidR="007617AE" w:rsidRDefault="00FB2721">
      <w:pPr>
        <w:spacing w:after="0"/>
        <w:ind w:left="120"/>
      </w:pPr>
      <w:r>
        <w:br/>
      </w:r>
    </w:p>
    <w:p w14:paraId="2EB46893" w14:textId="77777777" w:rsidR="007617AE" w:rsidRDefault="00FB2721">
      <w:pPr>
        <w:spacing w:after="0"/>
        <w:ind w:left="120"/>
      </w:pPr>
      <w:bookmarkStart w:id="161" w:name="CR35"/>
      <w:r>
        <w:rPr>
          <w:rFonts w:ascii="Times New Roman" w:hAnsi="Times New Roman"/>
          <w:color w:val="000000"/>
        </w:rPr>
        <w:t xml:space="preserve">Fortney JJ, </w:t>
      </w:r>
      <w:proofErr w:type="spellStart"/>
      <w:r>
        <w:rPr>
          <w:rFonts w:ascii="Times New Roman" w:hAnsi="Times New Roman"/>
          <w:color w:val="000000"/>
        </w:rPr>
        <w:t>Mordasini</w:t>
      </w:r>
      <w:proofErr w:type="spellEnd"/>
      <w:r>
        <w:rPr>
          <w:rFonts w:ascii="Times New Roman" w:hAnsi="Times New Roman"/>
          <w:color w:val="000000"/>
        </w:rPr>
        <w:t xml:space="preserve"> C, </w:t>
      </w:r>
      <w:proofErr w:type="spellStart"/>
      <w:r>
        <w:rPr>
          <w:rFonts w:ascii="Times New Roman" w:hAnsi="Times New Roman"/>
          <w:color w:val="000000"/>
        </w:rPr>
        <w:t>Nettelmann</w:t>
      </w:r>
      <w:proofErr w:type="spellEnd"/>
      <w:r>
        <w:rPr>
          <w:rFonts w:ascii="Times New Roman" w:hAnsi="Times New Roman"/>
          <w:color w:val="000000"/>
        </w:rPr>
        <w:t xml:space="preserve"> N et al (2013) A framework for characterizing the atmospheres of low-mass low-density transiting planets. </w:t>
      </w:r>
      <w:proofErr w:type="spellStart"/>
      <w:r>
        <w:rPr>
          <w:rFonts w:ascii="Times New Roman" w:hAnsi="Times New Roman"/>
          <w:color w:val="000000"/>
        </w:rPr>
        <w:t>ApJ</w:t>
      </w:r>
      <w:proofErr w:type="spellEnd"/>
      <w:r>
        <w:rPr>
          <w:rFonts w:ascii="Times New Roman" w:hAnsi="Times New Roman"/>
          <w:color w:val="000000"/>
        </w:rPr>
        <w:t xml:space="preserve"> 775:80</w:t>
      </w:r>
    </w:p>
    <w:p w14:paraId="5A1C9FE0" w14:textId="77777777" w:rsidR="007617AE" w:rsidRDefault="005B0D52">
      <w:pPr>
        <w:spacing w:after="0"/>
        <w:ind w:left="120"/>
      </w:pPr>
      <w:hyperlink r:id="rId42">
        <w:r w:rsidR="00FB2721">
          <w:rPr>
            <w:rFonts w:ascii="Times New Roman" w:hAnsi="Times New Roman"/>
            <w:color w:val="0000FF"/>
          </w:rPr>
          <w:t>ADS</w:t>
        </w:r>
      </w:hyperlink>
      <w:r w:rsidR="00FB2721">
        <w:rPr>
          <w:rFonts w:ascii="Times New Roman" w:hAnsi="Times New Roman"/>
          <w:color w:val="000000"/>
        </w:rPr>
        <w:t xml:space="preserve"> </w:t>
      </w:r>
    </w:p>
    <w:bookmarkEnd w:id="161"/>
    <w:p w14:paraId="172E315D" w14:textId="77777777" w:rsidR="007617AE" w:rsidRDefault="00FB2721">
      <w:pPr>
        <w:spacing w:after="0"/>
        <w:ind w:left="120"/>
      </w:pPr>
      <w:r>
        <w:br/>
      </w:r>
    </w:p>
    <w:p w14:paraId="62288038" w14:textId="77777777" w:rsidR="007617AE" w:rsidRDefault="00FB2721">
      <w:pPr>
        <w:spacing w:after="0"/>
        <w:ind w:left="120"/>
      </w:pPr>
      <w:bookmarkStart w:id="162" w:name="CR36"/>
      <w:proofErr w:type="spellStart"/>
      <w:r>
        <w:rPr>
          <w:rFonts w:ascii="Times New Roman" w:hAnsi="Times New Roman"/>
          <w:color w:val="000000"/>
        </w:rPr>
        <w:t>Fraine</w:t>
      </w:r>
      <w:proofErr w:type="spellEnd"/>
      <w:r>
        <w:rPr>
          <w:rFonts w:ascii="Times New Roman" w:hAnsi="Times New Roman"/>
          <w:color w:val="000000"/>
        </w:rPr>
        <w:t xml:space="preserve"> J, Deming D, </w:t>
      </w:r>
      <w:proofErr w:type="spellStart"/>
      <w:r>
        <w:rPr>
          <w:rFonts w:ascii="Times New Roman" w:hAnsi="Times New Roman"/>
          <w:color w:val="000000"/>
        </w:rPr>
        <w:t>Benneke</w:t>
      </w:r>
      <w:proofErr w:type="spellEnd"/>
      <w:r>
        <w:rPr>
          <w:rFonts w:ascii="Times New Roman" w:hAnsi="Times New Roman"/>
          <w:color w:val="000000"/>
        </w:rPr>
        <w:t xml:space="preserve"> B et al (2014) Water </w:t>
      </w:r>
      <w:proofErr w:type="spellStart"/>
      <w:r>
        <w:rPr>
          <w:rFonts w:ascii="Times New Roman" w:hAnsi="Times New Roman"/>
          <w:color w:val="000000"/>
        </w:rPr>
        <w:t>vapour</w:t>
      </w:r>
      <w:proofErr w:type="spellEnd"/>
      <w:r>
        <w:rPr>
          <w:rFonts w:ascii="Times New Roman" w:hAnsi="Times New Roman"/>
          <w:color w:val="000000"/>
        </w:rPr>
        <w:t xml:space="preserve"> absorption in the clear atmosphere of a Neptune-sized exoplanet. Nature 513:526–529</w:t>
      </w:r>
    </w:p>
    <w:p w14:paraId="46CBD077" w14:textId="77777777" w:rsidR="007617AE" w:rsidRDefault="005B0D52">
      <w:pPr>
        <w:spacing w:after="0"/>
        <w:ind w:left="120"/>
      </w:pPr>
      <w:hyperlink r:id="rId43">
        <w:r w:rsidR="00FB2721">
          <w:rPr>
            <w:rFonts w:ascii="Times New Roman" w:hAnsi="Times New Roman"/>
            <w:color w:val="0000FF"/>
          </w:rPr>
          <w:t>ADS</w:t>
        </w:r>
      </w:hyperlink>
      <w:r w:rsidR="00FB2721">
        <w:rPr>
          <w:rFonts w:ascii="Times New Roman" w:hAnsi="Times New Roman"/>
          <w:color w:val="000000"/>
        </w:rPr>
        <w:t xml:space="preserve"> </w:t>
      </w:r>
    </w:p>
    <w:bookmarkEnd w:id="162"/>
    <w:p w14:paraId="14094332" w14:textId="77777777" w:rsidR="007617AE" w:rsidRDefault="00FB2721">
      <w:pPr>
        <w:spacing w:after="0"/>
        <w:ind w:left="120"/>
      </w:pPr>
      <w:r>
        <w:br/>
      </w:r>
    </w:p>
    <w:p w14:paraId="42638019" w14:textId="77777777" w:rsidR="007617AE" w:rsidRDefault="00FB2721">
      <w:pPr>
        <w:spacing w:after="0"/>
        <w:ind w:left="120"/>
      </w:pPr>
      <w:bookmarkStart w:id="163" w:name="CR37"/>
      <w:r>
        <w:rPr>
          <w:rFonts w:ascii="Times New Roman" w:hAnsi="Times New Roman"/>
          <w:color w:val="000000"/>
        </w:rPr>
        <w:t xml:space="preserve">Gibson NP, Pont F, </w:t>
      </w:r>
      <w:proofErr w:type="spellStart"/>
      <w:r>
        <w:rPr>
          <w:rFonts w:ascii="Times New Roman" w:hAnsi="Times New Roman"/>
          <w:color w:val="000000"/>
        </w:rPr>
        <w:t>Aigrain</w:t>
      </w:r>
      <w:proofErr w:type="spellEnd"/>
      <w:r>
        <w:rPr>
          <w:rFonts w:ascii="Times New Roman" w:hAnsi="Times New Roman"/>
          <w:color w:val="000000"/>
        </w:rPr>
        <w:t xml:space="preserve"> S (2011) A new look at NICMOS transmission spectroscopy of HD 189733, GJ-436 and XO-1: no conclusive evidence for molecular features. MNRAS 411: 2199–2213</w:t>
      </w:r>
    </w:p>
    <w:p w14:paraId="7E361BFD" w14:textId="77777777" w:rsidR="007617AE" w:rsidRDefault="005B0D52">
      <w:pPr>
        <w:spacing w:after="0"/>
        <w:ind w:left="120"/>
      </w:pPr>
      <w:hyperlink r:id="rId44">
        <w:r w:rsidR="00FB2721">
          <w:rPr>
            <w:rFonts w:ascii="Times New Roman" w:hAnsi="Times New Roman"/>
            <w:color w:val="0000FF"/>
          </w:rPr>
          <w:t>ADS</w:t>
        </w:r>
      </w:hyperlink>
      <w:r w:rsidR="00FB2721">
        <w:rPr>
          <w:rFonts w:ascii="Times New Roman" w:hAnsi="Times New Roman"/>
          <w:color w:val="000000"/>
        </w:rPr>
        <w:t xml:space="preserve"> </w:t>
      </w:r>
    </w:p>
    <w:bookmarkEnd w:id="163"/>
    <w:p w14:paraId="7CDCC21A" w14:textId="77777777" w:rsidR="007617AE" w:rsidRDefault="00FB2721">
      <w:pPr>
        <w:spacing w:after="0"/>
        <w:ind w:left="120"/>
      </w:pPr>
      <w:r>
        <w:br/>
      </w:r>
    </w:p>
    <w:p w14:paraId="3C0F4FC3" w14:textId="77777777" w:rsidR="007617AE" w:rsidRDefault="00FB2721">
      <w:pPr>
        <w:spacing w:after="0"/>
        <w:ind w:left="120"/>
      </w:pPr>
      <w:bookmarkStart w:id="164" w:name="CR38"/>
      <w:r>
        <w:rPr>
          <w:rFonts w:ascii="Times New Roman" w:hAnsi="Times New Roman"/>
          <w:color w:val="000000"/>
        </w:rPr>
        <w:t xml:space="preserve">Gillon M, </w:t>
      </w:r>
      <w:proofErr w:type="spellStart"/>
      <w:r>
        <w:rPr>
          <w:rFonts w:ascii="Times New Roman" w:hAnsi="Times New Roman"/>
          <w:color w:val="000000"/>
        </w:rPr>
        <w:t>Triaud</w:t>
      </w:r>
      <w:proofErr w:type="spellEnd"/>
      <w:r>
        <w:rPr>
          <w:rFonts w:ascii="Times New Roman" w:hAnsi="Times New Roman"/>
          <w:color w:val="000000"/>
        </w:rPr>
        <w:t xml:space="preserve"> AHMJ, </w:t>
      </w:r>
      <w:proofErr w:type="spellStart"/>
      <w:r>
        <w:rPr>
          <w:rFonts w:ascii="Times New Roman" w:hAnsi="Times New Roman"/>
          <w:color w:val="000000"/>
        </w:rPr>
        <w:t>Demory</w:t>
      </w:r>
      <w:proofErr w:type="spellEnd"/>
      <w:r>
        <w:rPr>
          <w:rFonts w:ascii="Times New Roman" w:hAnsi="Times New Roman"/>
          <w:color w:val="000000"/>
        </w:rPr>
        <w:t xml:space="preserve"> BO et al (2017) Seven temperate terrestrial planets around the nearby ultracool dwarf star TRAPPIST-1.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64"/>
    <w:p w14:paraId="3273D078" w14:textId="77777777" w:rsidR="007617AE" w:rsidRDefault="00FB2721">
      <w:pPr>
        <w:spacing w:after="0"/>
        <w:ind w:left="120"/>
      </w:pPr>
      <w:r>
        <w:br/>
      </w:r>
    </w:p>
    <w:p w14:paraId="20116343" w14:textId="77777777" w:rsidR="007617AE" w:rsidRDefault="00FB2721">
      <w:pPr>
        <w:spacing w:after="0"/>
        <w:ind w:left="120"/>
      </w:pPr>
      <w:bookmarkStart w:id="165" w:name="CR39"/>
      <w:r>
        <w:rPr>
          <w:rFonts w:ascii="Times New Roman" w:hAnsi="Times New Roman"/>
          <w:color w:val="000000"/>
        </w:rPr>
        <w:t xml:space="preserve">Greene TP, Line MR, Montero C et al (2016) Characterizing transiting exoplanet atmospheres with JWST. </w:t>
      </w:r>
      <w:proofErr w:type="spellStart"/>
      <w:r>
        <w:rPr>
          <w:rFonts w:ascii="Times New Roman" w:hAnsi="Times New Roman"/>
          <w:color w:val="000000"/>
        </w:rPr>
        <w:t>ApJ</w:t>
      </w:r>
      <w:proofErr w:type="spellEnd"/>
      <w:r>
        <w:rPr>
          <w:rFonts w:ascii="Times New Roman" w:hAnsi="Times New Roman"/>
          <w:color w:val="000000"/>
        </w:rPr>
        <w:t xml:space="preserve"> 817:17</w:t>
      </w:r>
    </w:p>
    <w:p w14:paraId="5619C8BF" w14:textId="77777777" w:rsidR="007617AE" w:rsidRDefault="005B0D52">
      <w:pPr>
        <w:spacing w:after="0"/>
        <w:ind w:left="120"/>
      </w:pPr>
      <w:hyperlink r:id="rId45">
        <w:r w:rsidR="00FB2721">
          <w:rPr>
            <w:rFonts w:ascii="Times New Roman" w:hAnsi="Times New Roman"/>
            <w:color w:val="0000FF"/>
          </w:rPr>
          <w:t>ADS</w:t>
        </w:r>
      </w:hyperlink>
      <w:r w:rsidR="00FB2721">
        <w:rPr>
          <w:rFonts w:ascii="Times New Roman" w:hAnsi="Times New Roman"/>
          <w:color w:val="000000"/>
        </w:rPr>
        <w:t xml:space="preserve"> </w:t>
      </w:r>
    </w:p>
    <w:bookmarkEnd w:id="165"/>
    <w:p w14:paraId="36372533" w14:textId="77777777" w:rsidR="007617AE" w:rsidRDefault="00FB2721">
      <w:pPr>
        <w:spacing w:after="0"/>
        <w:ind w:left="120"/>
      </w:pPr>
      <w:r>
        <w:br/>
      </w:r>
    </w:p>
    <w:p w14:paraId="7C9AD8E2" w14:textId="77777777" w:rsidR="007617AE" w:rsidRDefault="00FB2721">
      <w:pPr>
        <w:spacing w:after="0"/>
        <w:ind w:left="120"/>
      </w:pPr>
      <w:bookmarkStart w:id="166" w:name="CR40"/>
      <w:r>
        <w:rPr>
          <w:rFonts w:ascii="Times New Roman" w:hAnsi="Times New Roman"/>
          <w:color w:val="000000"/>
        </w:rPr>
        <w:t xml:space="preserve">Griffith CA, Turner JD, </w:t>
      </w:r>
      <w:proofErr w:type="spellStart"/>
      <w:r>
        <w:rPr>
          <w:rFonts w:ascii="Times New Roman" w:hAnsi="Times New Roman"/>
          <w:color w:val="000000"/>
        </w:rPr>
        <w:t>Zellem</w:t>
      </w:r>
      <w:proofErr w:type="spellEnd"/>
      <w:r>
        <w:rPr>
          <w:rFonts w:ascii="Times New Roman" w:hAnsi="Times New Roman"/>
          <w:color w:val="000000"/>
        </w:rPr>
        <w:t xml:space="preserve"> R, Tinetti G, </w:t>
      </w:r>
      <w:proofErr w:type="spellStart"/>
      <w:r>
        <w:rPr>
          <w:rFonts w:ascii="Times New Roman" w:hAnsi="Times New Roman"/>
          <w:color w:val="000000"/>
        </w:rPr>
        <w:t>Teske</w:t>
      </w:r>
      <w:proofErr w:type="spellEnd"/>
      <w:r>
        <w:rPr>
          <w:rFonts w:ascii="Times New Roman" w:hAnsi="Times New Roman"/>
          <w:color w:val="000000"/>
        </w:rPr>
        <w:t xml:space="preserve"> J (2013) Interpreting low spectral resolution data of transiting exoplanets. European planetary science congress 2013, held 8–13 Sept, London. Online at: </w:t>
      </w:r>
      <w:hyperlink r:id="rId46">
        <w:r>
          <w:rPr>
            <w:rFonts w:ascii="Times New Roman" w:hAnsi="Times New Roman"/>
            <w:color w:val="0000FF"/>
          </w:rPr>
          <w:t>http://meetings.copernicus.org/epsc2013</w:t>
        </w:r>
      </w:hyperlink>
      <w:r>
        <w:rPr>
          <w:rFonts w:ascii="Times New Roman" w:hAnsi="Times New Roman"/>
          <w:color w:val="000000"/>
        </w:rPr>
        <w:t xml:space="preserve">, idEPSC2013-883 </w:t>
      </w:r>
      <w:proofErr w:type="gramStart"/>
      <w:r>
        <w:rPr>
          <w:rFonts w:ascii="Times New Roman" w:hAnsi="Times New Roman"/>
          <w:color w:val="000000"/>
        </w:rPr>
        <w:t>8:EPSC</w:t>
      </w:r>
      <w:proofErr w:type="gramEnd"/>
      <w:r>
        <w:rPr>
          <w:rFonts w:ascii="Times New Roman" w:hAnsi="Times New Roman"/>
          <w:color w:val="000000"/>
        </w:rPr>
        <w:t>2013-883</w:t>
      </w:r>
    </w:p>
    <w:bookmarkEnd w:id="166"/>
    <w:p w14:paraId="5B7F619E" w14:textId="77777777" w:rsidR="007617AE" w:rsidRDefault="00FB2721">
      <w:pPr>
        <w:spacing w:after="0"/>
        <w:ind w:left="120"/>
      </w:pPr>
      <w:r>
        <w:br/>
      </w:r>
    </w:p>
    <w:p w14:paraId="40D0CCA1" w14:textId="77777777" w:rsidR="007617AE" w:rsidRDefault="00FB2721">
      <w:pPr>
        <w:spacing w:after="0"/>
        <w:ind w:left="120"/>
      </w:pPr>
      <w:bookmarkStart w:id="167" w:name="CR41"/>
      <w:r>
        <w:rPr>
          <w:rFonts w:ascii="Times New Roman" w:hAnsi="Times New Roman"/>
          <w:color w:val="000000"/>
        </w:rPr>
        <w:lastRenderedPageBreak/>
        <w:t xml:space="preserve">Haynes K, Mandell AM, </w:t>
      </w:r>
      <w:proofErr w:type="spellStart"/>
      <w:r>
        <w:rPr>
          <w:rFonts w:ascii="Times New Roman" w:hAnsi="Times New Roman"/>
          <w:color w:val="000000"/>
        </w:rPr>
        <w:t>Madhusudhan</w:t>
      </w:r>
      <w:proofErr w:type="spellEnd"/>
      <w:r>
        <w:rPr>
          <w:rFonts w:ascii="Times New Roman" w:hAnsi="Times New Roman"/>
          <w:color w:val="000000"/>
        </w:rPr>
        <w:t xml:space="preserve"> N, Deming D, Knutson H (2015) Spectroscopic evidence for a temperature inversion in the dayside atmosphere of hot Jupiter WASP-33b. </w:t>
      </w:r>
      <w:proofErr w:type="spellStart"/>
      <w:r>
        <w:rPr>
          <w:rFonts w:ascii="Times New Roman" w:hAnsi="Times New Roman"/>
          <w:color w:val="000000"/>
        </w:rPr>
        <w:t>ApJ</w:t>
      </w:r>
      <w:proofErr w:type="spellEnd"/>
      <w:r>
        <w:rPr>
          <w:rFonts w:ascii="Times New Roman" w:hAnsi="Times New Roman"/>
          <w:color w:val="000000"/>
        </w:rPr>
        <w:t xml:space="preserve"> 806:146</w:t>
      </w:r>
    </w:p>
    <w:p w14:paraId="25471B59" w14:textId="77777777" w:rsidR="007617AE" w:rsidRDefault="005B0D52">
      <w:pPr>
        <w:spacing w:after="0"/>
        <w:ind w:left="120"/>
      </w:pPr>
      <w:hyperlink r:id="rId47">
        <w:r w:rsidR="00FB2721">
          <w:rPr>
            <w:rFonts w:ascii="Times New Roman" w:hAnsi="Times New Roman"/>
            <w:color w:val="0000FF"/>
          </w:rPr>
          <w:t>ADS</w:t>
        </w:r>
      </w:hyperlink>
      <w:r w:rsidR="00FB2721">
        <w:rPr>
          <w:rFonts w:ascii="Times New Roman" w:hAnsi="Times New Roman"/>
          <w:color w:val="000000"/>
        </w:rPr>
        <w:t xml:space="preserve"> </w:t>
      </w:r>
    </w:p>
    <w:bookmarkEnd w:id="167"/>
    <w:p w14:paraId="33F0FD86" w14:textId="77777777" w:rsidR="007617AE" w:rsidRDefault="00FB2721">
      <w:pPr>
        <w:spacing w:after="0"/>
        <w:ind w:left="120"/>
      </w:pPr>
      <w:r>
        <w:br/>
      </w:r>
    </w:p>
    <w:p w14:paraId="3F3ACF80" w14:textId="77777777" w:rsidR="007617AE" w:rsidRDefault="00FB2721">
      <w:pPr>
        <w:spacing w:after="0"/>
        <w:ind w:left="120"/>
      </w:pPr>
      <w:bookmarkStart w:id="168" w:name="CR42"/>
      <w:proofErr w:type="spellStart"/>
      <w:r>
        <w:rPr>
          <w:rFonts w:ascii="Times New Roman" w:hAnsi="Times New Roman"/>
          <w:color w:val="000000"/>
        </w:rPr>
        <w:t>Heng</w:t>
      </w:r>
      <w:proofErr w:type="spellEnd"/>
      <w:r>
        <w:rPr>
          <w:rFonts w:ascii="Times New Roman" w:hAnsi="Times New Roman"/>
          <w:color w:val="000000"/>
        </w:rPr>
        <w:t xml:space="preserve"> K (2016) A cloudiness index for transiting exoplanets based on the sodium and potassium lines: tentative evidence for hotter atmospheres being less cloudy at visible wavelengths.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826:L</w:t>
      </w:r>
      <w:proofErr w:type="gramEnd"/>
      <w:r>
        <w:rPr>
          <w:rFonts w:ascii="Times New Roman" w:hAnsi="Times New Roman"/>
          <w:color w:val="000000"/>
        </w:rPr>
        <w:t>16</w:t>
      </w:r>
    </w:p>
    <w:p w14:paraId="4E3748D3" w14:textId="77777777" w:rsidR="007617AE" w:rsidRDefault="005B0D52">
      <w:pPr>
        <w:spacing w:after="0"/>
        <w:ind w:left="120"/>
      </w:pPr>
      <w:hyperlink r:id="rId48">
        <w:r w:rsidR="00FB2721">
          <w:rPr>
            <w:rFonts w:ascii="Times New Roman" w:hAnsi="Times New Roman"/>
            <w:color w:val="0000FF"/>
          </w:rPr>
          <w:t>ADS</w:t>
        </w:r>
      </w:hyperlink>
      <w:r w:rsidR="00FB2721">
        <w:rPr>
          <w:rFonts w:ascii="Times New Roman" w:hAnsi="Times New Roman"/>
          <w:color w:val="000000"/>
        </w:rPr>
        <w:t xml:space="preserve"> </w:t>
      </w:r>
    </w:p>
    <w:bookmarkEnd w:id="168"/>
    <w:p w14:paraId="39F1B300" w14:textId="77777777" w:rsidR="007617AE" w:rsidRDefault="00FB2721">
      <w:pPr>
        <w:spacing w:after="0"/>
        <w:ind w:left="120"/>
      </w:pPr>
      <w:r>
        <w:br/>
      </w:r>
    </w:p>
    <w:p w14:paraId="086CD381" w14:textId="77777777" w:rsidR="007617AE" w:rsidRDefault="00FB2721">
      <w:pPr>
        <w:spacing w:after="0"/>
        <w:ind w:left="120"/>
      </w:pPr>
      <w:bookmarkStart w:id="169" w:name="CR43"/>
      <w:proofErr w:type="spellStart"/>
      <w:r>
        <w:rPr>
          <w:rFonts w:ascii="Times New Roman" w:hAnsi="Times New Roman"/>
          <w:color w:val="000000"/>
        </w:rPr>
        <w:t>Huitson</w:t>
      </w:r>
      <w:proofErr w:type="spellEnd"/>
      <w:r>
        <w:rPr>
          <w:rFonts w:ascii="Times New Roman" w:hAnsi="Times New Roman"/>
          <w:color w:val="000000"/>
        </w:rPr>
        <w:t xml:space="preserve"> CM, Sing DK, Pont F et al (2013) An HST optical-to-near-IR transmission spectrum of the hot Jupiter WASP-19b: detection of atmospheric water and likely absence of </w:t>
      </w:r>
      <w:proofErr w:type="spellStart"/>
      <w:r>
        <w:rPr>
          <w:rFonts w:ascii="Times New Roman" w:hAnsi="Times New Roman"/>
          <w:color w:val="000000"/>
        </w:rPr>
        <w:t>TiO</w:t>
      </w:r>
      <w:proofErr w:type="spellEnd"/>
      <w:r>
        <w:rPr>
          <w:rFonts w:ascii="Times New Roman" w:hAnsi="Times New Roman"/>
          <w:color w:val="000000"/>
        </w:rPr>
        <w:t>. MNRAS 434:3252–3274</w:t>
      </w:r>
    </w:p>
    <w:p w14:paraId="51FAC0CC" w14:textId="77777777" w:rsidR="007617AE" w:rsidRDefault="005B0D52">
      <w:pPr>
        <w:spacing w:after="0"/>
        <w:ind w:left="120"/>
      </w:pPr>
      <w:hyperlink r:id="rId49">
        <w:r w:rsidR="00FB2721">
          <w:rPr>
            <w:rFonts w:ascii="Times New Roman" w:hAnsi="Times New Roman"/>
            <w:color w:val="0000FF"/>
          </w:rPr>
          <w:t>ADS</w:t>
        </w:r>
      </w:hyperlink>
      <w:r w:rsidR="00FB2721">
        <w:rPr>
          <w:rFonts w:ascii="Times New Roman" w:hAnsi="Times New Roman"/>
          <w:color w:val="000000"/>
        </w:rPr>
        <w:t xml:space="preserve"> </w:t>
      </w:r>
    </w:p>
    <w:bookmarkEnd w:id="169"/>
    <w:p w14:paraId="1BC33026" w14:textId="77777777" w:rsidR="007617AE" w:rsidRDefault="00FB2721">
      <w:pPr>
        <w:spacing w:after="0"/>
        <w:ind w:left="120"/>
      </w:pPr>
      <w:r>
        <w:br/>
      </w:r>
    </w:p>
    <w:p w14:paraId="2A1AD3B5" w14:textId="77777777" w:rsidR="007617AE" w:rsidRDefault="00FB2721">
      <w:pPr>
        <w:spacing w:after="0"/>
        <w:ind w:left="120"/>
      </w:pPr>
      <w:bookmarkStart w:id="170" w:name="CR44"/>
      <w:r>
        <w:rPr>
          <w:rFonts w:ascii="Times New Roman" w:hAnsi="Times New Roman"/>
          <w:color w:val="000000"/>
        </w:rPr>
        <w:t xml:space="preserve">Ingalls JG, </w:t>
      </w:r>
      <w:proofErr w:type="spellStart"/>
      <w:r>
        <w:rPr>
          <w:rFonts w:ascii="Times New Roman" w:hAnsi="Times New Roman"/>
          <w:color w:val="000000"/>
        </w:rPr>
        <w:t>Krick</w:t>
      </w:r>
      <w:proofErr w:type="spellEnd"/>
      <w:r>
        <w:rPr>
          <w:rFonts w:ascii="Times New Roman" w:hAnsi="Times New Roman"/>
          <w:color w:val="000000"/>
        </w:rPr>
        <w:t xml:space="preserve"> JE, Carey SJ et al (2016) Repeatability and accuracy of exoplanet eclipse depths measured with post-cryogenic Spitzer. AJ 152:44</w:t>
      </w:r>
    </w:p>
    <w:p w14:paraId="62389F8B" w14:textId="77777777" w:rsidR="007617AE" w:rsidRDefault="005B0D52">
      <w:pPr>
        <w:spacing w:after="0"/>
        <w:ind w:left="120"/>
      </w:pPr>
      <w:hyperlink r:id="rId50">
        <w:r w:rsidR="00FB2721">
          <w:rPr>
            <w:rFonts w:ascii="Times New Roman" w:hAnsi="Times New Roman"/>
            <w:color w:val="0000FF"/>
          </w:rPr>
          <w:t>ADS</w:t>
        </w:r>
      </w:hyperlink>
      <w:r w:rsidR="00FB2721">
        <w:rPr>
          <w:rFonts w:ascii="Times New Roman" w:hAnsi="Times New Roman"/>
          <w:color w:val="000000"/>
        </w:rPr>
        <w:t xml:space="preserve"> </w:t>
      </w:r>
    </w:p>
    <w:bookmarkEnd w:id="170"/>
    <w:p w14:paraId="314D7AB4" w14:textId="77777777" w:rsidR="007617AE" w:rsidRDefault="00FB2721">
      <w:pPr>
        <w:spacing w:after="0"/>
        <w:ind w:left="120"/>
      </w:pPr>
      <w:r>
        <w:br/>
      </w:r>
    </w:p>
    <w:p w14:paraId="046911C1" w14:textId="77777777" w:rsidR="007617AE" w:rsidRDefault="00FB2721">
      <w:pPr>
        <w:spacing w:after="0"/>
        <w:ind w:left="120"/>
      </w:pPr>
      <w:bookmarkStart w:id="171" w:name="CR45"/>
      <w:proofErr w:type="spellStart"/>
      <w:r>
        <w:rPr>
          <w:rFonts w:ascii="Times New Roman" w:hAnsi="Times New Roman"/>
          <w:color w:val="000000"/>
        </w:rPr>
        <w:t>Jordán</w:t>
      </w:r>
      <w:proofErr w:type="spellEnd"/>
      <w:r>
        <w:rPr>
          <w:rFonts w:ascii="Times New Roman" w:hAnsi="Times New Roman"/>
          <w:color w:val="000000"/>
        </w:rPr>
        <w:t xml:space="preserve"> A, Espinoza N, </w:t>
      </w:r>
      <w:proofErr w:type="spellStart"/>
      <w:r>
        <w:rPr>
          <w:rFonts w:ascii="Times New Roman" w:hAnsi="Times New Roman"/>
          <w:color w:val="000000"/>
        </w:rPr>
        <w:t>Rabus</w:t>
      </w:r>
      <w:proofErr w:type="spellEnd"/>
      <w:r>
        <w:rPr>
          <w:rFonts w:ascii="Times New Roman" w:hAnsi="Times New Roman"/>
          <w:color w:val="000000"/>
        </w:rPr>
        <w:t xml:space="preserve"> M et al (2013) A ground-based optical transmission spectrum of WASP-6b. </w:t>
      </w:r>
      <w:proofErr w:type="spellStart"/>
      <w:r>
        <w:rPr>
          <w:rFonts w:ascii="Times New Roman" w:hAnsi="Times New Roman"/>
          <w:color w:val="000000"/>
        </w:rPr>
        <w:t>ApJ</w:t>
      </w:r>
      <w:proofErr w:type="spellEnd"/>
      <w:r>
        <w:rPr>
          <w:rFonts w:ascii="Times New Roman" w:hAnsi="Times New Roman"/>
          <w:color w:val="000000"/>
        </w:rPr>
        <w:t xml:space="preserve"> 778:184</w:t>
      </w:r>
    </w:p>
    <w:p w14:paraId="4DDABBBB" w14:textId="77777777" w:rsidR="007617AE" w:rsidRDefault="005B0D52">
      <w:pPr>
        <w:spacing w:after="0"/>
        <w:ind w:left="120"/>
      </w:pPr>
      <w:hyperlink r:id="rId51">
        <w:r w:rsidR="00FB2721">
          <w:rPr>
            <w:rFonts w:ascii="Times New Roman" w:hAnsi="Times New Roman"/>
            <w:color w:val="0000FF"/>
          </w:rPr>
          <w:t>ADS</w:t>
        </w:r>
      </w:hyperlink>
      <w:r w:rsidR="00FB2721">
        <w:rPr>
          <w:rFonts w:ascii="Times New Roman" w:hAnsi="Times New Roman"/>
          <w:color w:val="000000"/>
        </w:rPr>
        <w:t xml:space="preserve"> </w:t>
      </w:r>
    </w:p>
    <w:bookmarkEnd w:id="171"/>
    <w:p w14:paraId="5B60CBA0" w14:textId="77777777" w:rsidR="007617AE" w:rsidRDefault="00FB2721">
      <w:pPr>
        <w:spacing w:after="0"/>
        <w:ind w:left="120"/>
      </w:pPr>
      <w:r>
        <w:br/>
      </w:r>
    </w:p>
    <w:p w14:paraId="2B709909" w14:textId="77777777" w:rsidR="007617AE" w:rsidRDefault="00FB2721">
      <w:pPr>
        <w:spacing w:after="0"/>
        <w:ind w:left="120"/>
      </w:pPr>
      <w:bookmarkStart w:id="172" w:name="CR46"/>
      <w:proofErr w:type="spellStart"/>
      <w:r>
        <w:rPr>
          <w:rFonts w:ascii="Times New Roman" w:hAnsi="Times New Roman"/>
          <w:color w:val="000000"/>
        </w:rPr>
        <w:t>Kammer</w:t>
      </w:r>
      <w:proofErr w:type="spellEnd"/>
      <w:r>
        <w:rPr>
          <w:rFonts w:ascii="Times New Roman" w:hAnsi="Times New Roman"/>
          <w:color w:val="000000"/>
        </w:rPr>
        <w:t xml:space="preserve"> JA, Knutson HA, Line MR et al (2015) Spitzer secondary eclipse observations of five cool gas giant planets and empirical trends in cool planet emission spectra. </w:t>
      </w:r>
      <w:proofErr w:type="spellStart"/>
      <w:r>
        <w:rPr>
          <w:rFonts w:ascii="Times New Roman" w:hAnsi="Times New Roman"/>
          <w:color w:val="000000"/>
        </w:rPr>
        <w:t>ApJ</w:t>
      </w:r>
      <w:proofErr w:type="spellEnd"/>
      <w:r>
        <w:rPr>
          <w:rFonts w:ascii="Times New Roman" w:hAnsi="Times New Roman"/>
          <w:color w:val="000000"/>
        </w:rPr>
        <w:t xml:space="preserve"> 810:118</w:t>
      </w:r>
    </w:p>
    <w:p w14:paraId="19ABB4EE" w14:textId="77777777" w:rsidR="007617AE" w:rsidRDefault="005B0D52">
      <w:pPr>
        <w:spacing w:after="0"/>
        <w:ind w:left="120"/>
      </w:pPr>
      <w:hyperlink r:id="rId52">
        <w:r w:rsidR="00FB2721">
          <w:rPr>
            <w:rFonts w:ascii="Times New Roman" w:hAnsi="Times New Roman"/>
            <w:color w:val="0000FF"/>
          </w:rPr>
          <w:t>ADS</w:t>
        </w:r>
      </w:hyperlink>
      <w:r w:rsidR="00FB2721">
        <w:rPr>
          <w:rFonts w:ascii="Times New Roman" w:hAnsi="Times New Roman"/>
          <w:color w:val="000000"/>
        </w:rPr>
        <w:t xml:space="preserve"> </w:t>
      </w:r>
    </w:p>
    <w:bookmarkEnd w:id="172"/>
    <w:p w14:paraId="6B48CCF3" w14:textId="77777777" w:rsidR="007617AE" w:rsidRDefault="00FB2721">
      <w:pPr>
        <w:spacing w:after="0"/>
        <w:ind w:left="120"/>
      </w:pPr>
      <w:r>
        <w:br/>
      </w:r>
    </w:p>
    <w:p w14:paraId="62EB72D9" w14:textId="77777777" w:rsidR="007617AE" w:rsidRDefault="00FB2721">
      <w:pPr>
        <w:spacing w:after="0"/>
        <w:ind w:left="120"/>
      </w:pPr>
      <w:bookmarkStart w:id="173" w:name="CR47"/>
      <w:r>
        <w:rPr>
          <w:rFonts w:ascii="Times New Roman" w:hAnsi="Times New Roman"/>
          <w:color w:val="000000"/>
        </w:rPr>
        <w:t>Kipping DM, Tinetti G (2010) Nightside pollution of exoplanet transit depths. MNRAS 407: 2589–2598</w:t>
      </w:r>
    </w:p>
    <w:p w14:paraId="7DA1D04F" w14:textId="77777777" w:rsidR="007617AE" w:rsidRDefault="005B0D52">
      <w:pPr>
        <w:spacing w:after="0"/>
        <w:ind w:left="120"/>
      </w:pPr>
      <w:hyperlink r:id="rId53">
        <w:r w:rsidR="00FB2721">
          <w:rPr>
            <w:rFonts w:ascii="Times New Roman" w:hAnsi="Times New Roman"/>
            <w:color w:val="0000FF"/>
          </w:rPr>
          <w:t>ADS</w:t>
        </w:r>
      </w:hyperlink>
      <w:r w:rsidR="00FB2721">
        <w:rPr>
          <w:rFonts w:ascii="Times New Roman" w:hAnsi="Times New Roman"/>
          <w:color w:val="000000"/>
        </w:rPr>
        <w:t xml:space="preserve"> </w:t>
      </w:r>
    </w:p>
    <w:bookmarkEnd w:id="173"/>
    <w:p w14:paraId="43C172F7" w14:textId="77777777" w:rsidR="007617AE" w:rsidRDefault="00FB2721">
      <w:pPr>
        <w:spacing w:after="0"/>
        <w:ind w:left="120"/>
      </w:pPr>
      <w:r>
        <w:br/>
      </w:r>
    </w:p>
    <w:p w14:paraId="6F6448C4" w14:textId="77777777" w:rsidR="007617AE" w:rsidRDefault="00FB2721">
      <w:pPr>
        <w:spacing w:after="0"/>
        <w:ind w:left="120"/>
      </w:pPr>
      <w:bookmarkStart w:id="174" w:name="CR48"/>
      <w:r>
        <w:rPr>
          <w:rFonts w:ascii="Times New Roman" w:hAnsi="Times New Roman"/>
          <w:color w:val="000000"/>
        </w:rPr>
        <w:t>Knutson HA, Charbonneau D, Allen LE et al (2007) A map of the day-night contrast of the extrasolar planet HD 189733b. Nature 447:183–186</w:t>
      </w:r>
    </w:p>
    <w:p w14:paraId="75487BA4" w14:textId="77777777" w:rsidR="007617AE" w:rsidRDefault="005B0D52">
      <w:pPr>
        <w:spacing w:after="0"/>
        <w:ind w:left="120"/>
      </w:pPr>
      <w:hyperlink r:id="rId54">
        <w:r w:rsidR="00FB2721">
          <w:rPr>
            <w:rFonts w:ascii="Times New Roman" w:hAnsi="Times New Roman"/>
            <w:color w:val="0000FF"/>
          </w:rPr>
          <w:t>ADS</w:t>
        </w:r>
      </w:hyperlink>
      <w:r w:rsidR="00FB2721">
        <w:rPr>
          <w:rFonts w:ascii="Times New Roman" w:hAnsi="Times New Roman"/>
          <w:color w:val="000000"/>
        </w:rPr>
        <w:t xml:space="preserve"> </w:t>
      </w:r>
    </w:p>
    <w:bookmarkEnd w:id="174"/>
    <w:p w14:paraId="78BC26E7" w14:textId="77777777" w:rsidR="007617AE" w:rsidRDefault="00FB2721">
      <w:pPr>
        <w:spacing w:after="0"/>
        <w:ind w:left="120"/>
      </w:pPr>
      <w:r>
        <w:br/>
      </w:r>
    </w:p>
    <w:p w14:paraId="652D7483" w14:textId="77777777" w:rsidR="007617AE" w:rsidRDefault="00FB2721">
      <w:pPr>
        <w:spacing w:after="0"/>
        <w:ind w:left="120"/>
      </w:pPr>
      <w:bookmarkStart w:id="175" w:name="CR49"/>
      <w:r>
        <w:rPr>
          <w:rFonts w:ascii="Times New Roman" w:hAnsi="Times New Roman"/>
          <w:color w:val="000000"/>
        </w:rPr>
        <w:t xml:space="preserve">Knutson HA, Charbonneau D, Allen LE, Burrows A, </w:t>
      </w:r>
      <w:proofErr w:type="spellStart"/>
      <w:r>
        <w:rPr>
          <w:rFonts w:ascii="Times New Roman" w:hAnsi="Times New Roman"/>
          <w:color w:val="000000"/>
        </w:rPr>
        <w:t>Megeath</w:t>
      </w:r>
      <w:proofErr w:type="spellEnd"/>
      <w:r>
        <w:rPr>
          <w:rFonts w:ascii="Times New Roman" w:hAnsi="Times New Roman"/>
          <w:color w:val="000000"/>
        </w:rPr>
        <w:t xml:space="preserve"> ST (2008) The 3.6–8.0 </w:t>
      </w:r>
      <w:proofErr w:type="spellStart"/>
      <w:r>
        <w:rPr>
          <w:rFonts w:ascii="Times New Roman" w:hAnsi="Times New Roman"/>
          <w:color w:val="000000"/>
        </w:rPr>
        <w:t>μm</w:t>
      </w:r>
      <w:proofErr w:type="spellEnd"/>
      <w:r>
        <w:rPr>
          <w:rFonts w:ascii="Times New Roman" w:hAnsi="Times New Roman"/>
          <w:color w:val="000000"/>
        </w:rPr>
        <w:t xml:space="preserve"> broadband emission spectrum of HD 209458b: evidence for an atmospheric temperature inversion. </w:t>
      </w:r>
      <w:proofErr w:type="spellStart"/>
      <w:r>
        <w:rPr>
          <w:rFonts w:ascii="Times New Roman" w:hAnsi="Times New Roman"/>
          <w:color w:val="000000"/>
        </w:rPr>
        <w:t>ApJ</w:t>
      </w:r>
      <w:proofErr w:type="spellEnd"/>
      <w:r>
        <w:rPr>
          <w:rFonts w:ascii="Times New Roman" w:hAnsi="Times New Roman"/>
          <w:color w:val="000000"/>
        </w:rPr>
        <w:t xml:space="preserve"> 673:526–531</w:t>
      </w:r>
    </w:p>
    <w:p w14:paraId="1BDBA487" w14:textId="77777777" w:rsidR="007617AE" w:rsidRDefault="005B0D52">
      <w:pPr>
        <w:spacing w:after="0"/>
        <w:ind w:left="120"/>
      </w:pPr>
      <w:hyperlink r:id="rId55">
        <w:r w:rsidR="00FB2721">
          <w:rPr>
            <w:rFonts w:ascii="Times New Roman" w:hAnsi="Times New Roman"/>
            <w:color w:val="0000FF"/>
          </w:rPr>
          <w:t>ADS</w:t>
        </w:r>
      </w:hyperlink>
      <w:r w:rsidR="00FB2721">
        <w:rPr>
          <w:rFonts w:ascii="Times New Roman" w:hAnsi="Times New Roman"/>
          <w:color w:val="000000"/>
        </w:rPr>
        <w:t xml:space="preserve"> </w:t>
      </w:r>
    </w:p>
    <w:bookmarkEnd w:id="175"/>
    <w:p w14:paraId="544387D6" w14:textId="77777777" w:rsidR="007617AE" w:rsidRDefault="00FB2721">
      <w:pPr>
        <w:spacing w:after="0"/>
        <w:ind w:left="120"/>
      </w:pPr>
      <w:r>
        <w:lastRenderedPageBreak/>
        <w:br/>
      </w:r>
    </w:p>
    <w:p w14:paraId="3DBF10CE" w14:textId="77777777" w:rsidR="007617AE" w:rsidRDefault="00FB2721">
      <w:pPr>
        <w:spacing w:after="0"/>
        <w:ind w:left="120"/>
      </w:pPr>
      <w:bookmarkStart w:id="176" w:name="CR50"/>
      <w:r>
        <w:rPr>
          <w:rFonts w:ascii="Times New Roman" w:hAnsi="Times New Roman"/>
          <w:color w:val="000000"/>
        </w:rPr>
        <w:t xml:space="preserve">Knutson HA, </w:t>
      </w:r>
      <w:proofErr w:type="spellStart"/>
      <w:r>
        <w:rPr>
          <w:rFonts w:ascii="Times New Roman" w:hAnsi="Times New Roman"/>
          <w:color w:val="000000"/>
        </w:rPr>
        <w:t>Benneke</w:t>
      </w:r>
      <w:proofErr w:type="spellEnd"/>
      <w:r>
        <w:rPr>
          <w:rFonts w:ascii="Times New Roman" w:hAnsi="Times New Roman"/>
          <w:color w:val="000000"/>
        </w:rPr>
        <w:t xml:space="preserve"> B, Deming D, </w:t>
      </w:r>
      <w:proofErr w:type="spellStart"/>
      <w:r>
        <w:rPr>
          <w:rFonts w:ascii="Times New Roman" w:hAnsi="Times New Roman"/>
          <w:color w:val="000000"/>
        </w:rPr>
        <w:t>Homeier</w:t>
      </w:r>
      <w:proofErr w:type="spellEnd"/>
      <w:r>
        <w:rPr>
          <w:rFonts w:ascii="Times New Roman" w:hAnsi="Times New Roman"/>
          <w:color w:val="000000"/>
        </w:rPr>
        <w:t xml:space="preserve"> D (2014) A featureless transmission spectrum for the Neptune-mass exoplanet GJ436b. Nature 505:66–68</w:t>
      </w:r>
    </w:p>
    <w:p w14:paraId="65F49689" w14:textId="77777777" w:rsidR="007617AE" w:rsidRDefault="005B0D52">
      <w:pPr>
        <w:spacing w:after="0"/>
        <w:ind w:left="120"/>
      </w:pPr>
      <w:hyperlink r:id="rId56">
        <w:r w:rsidR="00FB2721">
          <w:rPr>
            <w:rFonts w:ascii="Times New Roman" w:hAnsi="Times New Roman"/>
            <w:color w:val="0000FF"/>
          </w:rPr>
          <w:t>ADS</w:t>
        </w:r>
      </w:hyperlink>
      <w:r w:rsidR="00FB2721">
        <w:rPr>
          <w:rFonts w:ascii="Times New Roman" w:hAnsi="Times New Roman"/>
          <w:color w:val="000000"/>
        </w:rPr>
        <w:t xml:space="preserve"> </w:t>
      </w:r>
    </w:p>
    <w:bookmarkEnd w:id="176"/>
    <w:p w14:paraId="733FEE97" w14:textId="77777777" w:rsidR="007617AE" w:rsidRDefault="00FB2721">
      <w:pPr>
        <w:spacing w:after="0"/>
        <w:ind w:left="120"/>
      </w:pPr>
      <w:r>
        <w:br/>
      </w:r>
    </w:p>
    <w:p w14:paraId="76B11B7A" w14:textId="77777777" w:rsidR="007617AE" w:rsidRDefault="00FB2721">
      <w:pPr>
        <w:spacing w:after="0"/>
        <w:ind w:left="120"/>
      </w:pPr>
      <w:bookmarkStart w:id="177" w:name="CR51"/>
      <w:proofErr w:type="spellStart"/>
      <w:r>
        <w:rPr>
          <w:rFonts w:ascii="Times New Roman" w:hAnsi="Times New Roman"/>
          <w:color w:val="000000"/>
        </w:rPr>
        <w:t>Kreidberg</w:t>
      </w:r>
      <w:proofErr w:type="spellEnd"/>
      <w:r>
        <w:rPr>
          <w:rFonts w:ascii="Times New Roman" w:hAnsi="Times New Roman"/>
          <w:color w:val="000000"/>
        </w:rPr>
        <w:t xml:space="preserve"> L, Bean JL, </w:t>
      </w:r>
      <w:proofErr w:type="spellStart"/>
      <w:r>
        <w:rPr>
          <w:rFonts w:ascii="Times New Roman" w:hAnsi="Times New Roman"/>
          <w:color w:val="000000"/>
        </w:rPr>
        <w:t>Désert</w:t>
      </w:r>
      <w:proofErr w:type="spellEnd"/>
      <w:r>
        <w:rPr>
          <w:rFonts w:ascii="Times New Roman" w:hAnsi="Times New Roman"/>
          <w:color w:val="000000"/>
        </w:rPr>
        <w:t xml:space="preserve"> JM et al (2014a) Clouds in the atmosphere of the super-Earth exoplanet GJ1214b. Nature 505:69–72</w:t>
      </w:r>
    </w:p>
    <w:p w14:paraId="037804A5" w14:textId="77777777" w:rsidR="007617AE" w:rsidRDefault="005B0D52">
      <w:pPr>
        <w:spacing w:after="0"/>
        <w:ind w:left="120"/>
      </w:pPr>
      <w:hyperlink r:id="rId57">
        <w:r w:rsidR="00FB2721">
          <w:rPr>
            <w:rFonts w:ascii="Times New Roman" w:hAnsi="Times New Roman"/>
            <w:color w:val="0000FF"/>
          </w:rPr>
          <w:t>ADS</w:t>
        </w:r>
      </w:hyperlink>
      <w:r w:rsidR="00FB2721">
        <w:rPr>
          <w:rFonts w:ascii="Times New Roman" w:hAnsi="Times New Roman"/>
          <w:color w:val="000000"/>
        </w:rPr>
        <w:t xml:space="preserve"> </w:t>
      </w:r>
    </w:p>
    <w:bookmarkEnd w:id="177"/>
    <w:p w14:paraId="2E56E205" w14:textId="77777777" w:rsidR="007617AE" w:rsidRDefault="00FB2721">
      <w:pPr>
        <w:spacing w:after="0"/>
        <w:ind w:left="120"/>
      </w:pPr>
      <w:r>
        <w:br/>
      </w:r>
    </w:p>
    <w:p w14:paraId="56299682" w14:textId="77777777" w:rsidR="007617AE" w:rsidRDefault="00FB2721">
      <w:pPr>
        <w:spacing w:after="0"/>
        <w:ind w:left="120"/>
      </w:pPr>
      <w:bookmarkStart w:id="178" w:name="CR52"/>
      <w:proofErr w:type="spellStart"/>
      <w:r>
        <w:rPr>
          <w:rFonts w:ascii="Times New Roman" w:hAnsi="Times New Roman"/>
          <w:color w:val="000000"/>
        </w:rPr>
        <w:t>Kreidberg</w:t>
      </w:r>
      <w:proofErr w:type="spellEnd"/>
      <w:r>
        <w:rPr>
          <w:rFonts w:ascii="Times New Roman" w:hAnsi="Times New Roman"/>
          <w:color w:val="000000"/>
        </w:rPr>
        <w:t xml:space="preserve"> L, Bean JL, </w:t>
      </w:r>
      <w:proofErr w:type="spellStart"/>
      <w:r>
        <w:rPr>
          <w:rFonts w:ascii="Times New Roman" w:hAnsi="Times New Roman"/>
          <w:color w:val="000000"/>
        </w:rPr>
        <w:t>Désert</w:t>
      </w:r>
      <w:proofErr w:type="spellEnd"/>
      <w:r>
        <w:rPr>
          <w:rFonts w:ascii="Times New Roman" w:hAnsi="Times New Roman"/>
          <w:color w:val="000000"/>
        </w:rPr>
        <w:t xml:space="preserve"> JM et al (2014b) A precise water abundance measurement for the hot Jupiter WASP-43b.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793:L</w:t>
      </w:r>
      <w:proofErr w:type="gramEnd"/>
      <w:r>
        <w:rPr>
          <w:rFonts w:ascii="Times New Roman" w:hAnsi="Times New Roman"/>
          <w:color w:val="000000"/>
        </w:rPr>
        <w:t>27</w:t>
      </w:r>
    </w:p>
    <w:p w14:paraId="147FD804" w14:textId="77777777" w:rsidR="007617AE" w:rsidRDefault="005B0D52">
      <w:pPr>
        <w:spacing w:after="0"/>
        <w:ind w:left="120"/>
      </w:pPr>
      <w:hyperlink r:id="rId58">
        <w:r w:rsidR="00FB2721">
          <w:rPr>
            <w:rFonts w:ascii="Times New Roman" w:hAnsi="Times New Roman"/>
            <w:color w:val="0000FF"/>
          </w:rPr>
          <w:t>ADS</w:t>
        </w:r>
      </w:hyperlink>
      <w:r w:rsidR="00FB2721">
        <w:rPr>
          <w:rFonts w:ascii="Times New Roman" w:hAnsi="Times New Roman"/>
          <w:color w:val="000000"/>
        </w:rPr>
        <w:t xml:space="preserve"> </w:t>
      </w:r>
    </w:p>
    <w:bookmarkEnd w:id="178"/>
    <w:p w14:paraId="078EBC51" w14:textId="77777777" w:rsidR="007617AE" w:rsidRDefault="00FB2721">
      <w:pPr>
        <w:spacing w:after="0"/>
        <w:ind w:left="120"/>
      </w:pPr>
      <w:r>
        <w:br/>
      </w:r>
    </w:p>
    <w:p w14:paraId="09DB1F02" w14:textId="77777777" w:rsidR="007617AE" w:rsidRDefault="00FB2721">
      <w:pPr>
        <w:spacing w:after="0"/>
        <w:ind w:left="120"/>
      </w:pPr>
      <w:bookmarkStart w:id="179" w:name="CR53"/>
      <w:proofErr w:type="spellStart"/>
      <w:r>
        <w:rPr>
          <w:rFonts w:ascii="Times New Roman" w:hAnsi="Times New Roman"/>
          <w:color w:val="000000"/>
        </w:rPr>
        <w:t>Kreidberg</w:t>
      </w:r>
      <w:proofErr w:type="spellEnd"/>
      <w:r>
        <w:rPr>
          <w:rFonts w:ascii="Times New Roman" w:hAnsi="Times New Roman"/>
          <w:color w:val="000000"/>
        </w:rPr>
        <w:t xml:space="preserve"> L, Line MR, Bean JL et al (2015) A detection of water in the transmission spectrum of the hot Jupiter WASP-12b and implications for its atmospheric composition. </w:t>
      </w:r>
      <w:proofErr w:type="spellStart"/>
      <w:r>
        <w:rPr>
          <w:rFonts w:ascii="Times New Roman" w:hAnsi="Times New Roman"/>
          <w:color w:val="000000"/>
        </w:rPr>
        <w:t>ApJ</w:t>
      </w:r>
      <w:proofErr w:type="spellEnd"/>
      <w:r>
        <w:rPr>
          <w:rFonts w:ascii="Times New Roman" w:hAnsi="Times New Roman"/>
          <w:color w:val="000000"/>
        </w:rPr>
        <w:t xml:space="preserve"> 814:66</w:t>
      </w:r>
    </w:p>
    <w:p w14:paraId="36415051" w14:textId="77777777" w:rsidR="007617AE" w:rsidRDefault="005B0D52">
      <w:pPr>
        <w:spacing w:after="0"/>
        <w:ind w:left="120"/>
      </w:pPr>
      <w:hyperlink r:id="rId59">
        <w:r w:rsidR="00FB2721">
          <w:rPr>
            <w:rFonts w:ascii="Times New Roman" w:hAnsi="Times New Roman"/>
            <w:color w:val="0000FF"/>
          </w:rPr>
          <w:t>ADS</w:t>
        </w:r>
      </w:hyperlink>
      <w:r w:rsidR="00FB2721">
        <w:rPr>
          <w:rFonts w:ascii="Times New Roman" w:hAnsi="Times New Roman"/>
          <w:color w:val="000000"/>
        </w:rPr>
        <w:t xml:space="preserve"> </w:t>
      </w:r>
    </w:p>
    <w:bookmarkEnd w:id="179"/>
    <w:p w14:paraId="02B2FCEF" w14:textId="77777777" w:rsidR="007617AE" w:rsidRDefault="00FB2721">
      <w:pPr>
        <w:spacing w:after="0"/>
        <w:ind w:left="120"/>
      </w:pPr>
      <w:r>
        <w:br/>
      </w:r>
    </w:p>
    <w:p w14:paraId="279E1792" w14:textId="77777777" w:rsidR="007617AE" w:rsidRDefault="00FB2721">
      <w:pPr>
        <w:spacing w:after="0"/>
        <w:ind w:left="120"/>
      </w:pPr>
      <w:bookmarkStart w:id="180" w:name="CR54"/>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Pont F, Vidal-</w:t>
      </w:r>
      <w:proofErr w:type="spellStart"/>
      <w:r>
        <w:rPr>
          <w:rFonts w:ascii="Times New Roman" w:hAnsi="Times New Roman"/>
          <w:color w:val="000000"/>
        </w:rPr>
        <w:t>Madjar</w:t>
      </w:r>
      <w:proofErr w:type="spellEnd"/>
      <w:r>
        <w:rPr>
          <w:rFonts w:ascii="Times New Roman" w:hAnsi="Times New Roman"/>
          <w:color w:val="000000"/>
        </w:rPr>
        <w:t xml:space="preserve"> A, Sing D (2008a) Rayleigh scattering in the transit spectrum of HD 189733b. A&amp;A </w:t>
      </w:r>
      <w:proofErr w:type="gramStart"/>
      <w:r>
        <w:rPr>
          <w:rFonts w:ascii="Times New Roman" w:hAnsi="Times New Roman"/>
          <w:color w:val="000000"/>
        </w:rPr>
        <w:t>481:L</w:t>
      </w:r>
      <w:proofErr w:type="gramEnd"/>
      <w:r>
        <w:rPr>
          <w:rFonts w:ascii="Times New Roman" w:hAnsi="Times New Roman"/>
          <w:color w:val="000000"/>
        </w:rPr>
        <w:t>83–L86</w:t>
      </w:r>
    </w:p>
    <w:p w14:paraId="76FAFF19" w14:textId="77777777" w:rsidR="007617AE" w:rsidRDefault="005B0D52">
      <w:pPr>
        <w:spacing w:after="0"/>
        <w:ind w:left="120"/>
      </w:pPr>
      <w:hyperlink r:id="rId60">
        <w:r w:rsidR="00FB2721">
          <w:rPr>
            <w:rFonts w:ascii="Times New Roman" w:hAnsi="Times New Roman"/>
            <w:color w:val="0000FF"/>
          </w:rPr>
          <w:t>ADS</w:t>
        </w:r>
      </w:hyperlink>
      <w:r w:rsidR="00FB2721">
        <w:rPr>
          <w:rFonts w:ascii="Times New Roman" w:hAnsi="Times New Roman"/>
          <w:color w:val="000000"/>
        </w:rPr>
        <w:t xml:space="preserve"> </w:t>
      </w:r>
    </w:p>
    <w:bookmarkEnd w:id="180"/>
    <w:p w14:paraId="161968BB" w14:textId="77777777" w:rsidR="007617AE" w:rsidRDefault="00FB2721">
      <w:pPr>
        <w:spacing w:after="0"/>
        <w:ind w:left="120"/>
      </w:pPr>
      <w:r>
        <w:br/>
      </w:r>
    </w:p>
    <w:p w14:paraId="67D39124" w14:textId="77777777" w:rsidR="007617AE" w:rsidRDefault="00FB2721">
      <w:pPr>
        <w:spacing w:after="0"/>
        <w:ind w:left="120"/>
      </w:pPr>
      <w:bookmarkStart w:id="181" w:name="CR55"/>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Sing D (2008b) Rayleigh scattering by H</w:t>
      </w:r>
      <w:r>
        <w:rPr>
          <w:rFonts w:ascii="Times New Roman" w:hAnsi="Times New Roman"/>
          <w:color w:val="000000"/>
          <w:vertAlign w:val="subscript"/>
        </w:rPr>
        <w:t>2</w:t>
      </w:r>
      <w:r>
        <w:rPr>
          <w:rFonts w:ascii="Times New Roman" w:hAnsi="Times New Roman"/>
          <w:color w:val="000000"/>
        </w:rPr>
        <w:t xml:space="preserve"> in the extrasolar planet HD 209458b. A&amp;A 485:865–869</w:t>
      </w:r>
    </w:p>
    <w:p w14:paraId="3A740FA9" w14:textId="77777777" w:rsidR="007617AE" w:rsidRDefault="005B0D52">
      <w:pPr>
        <w:spacing w:after="0"/>
        <w:ind w:left="120"/>
      </w:pPr>
      <w:hyperlink r:id="rId61">
        <w:r w:rsidR="00FB2721">
          <w:rPr>
            <w:rFonts w:ascii="Times New Roman" w:hAnsi="Times New Roman"/>
            <w:color w:val="0000FF"/>
          </w:rPr>
          <w:t>ADS</w:t>
        </w:r>
      </w:hyperlink>
      <w:r w:rsidR="00FB2721">
        <w:rPr>
          <w:rFonts w:ascii="Times New Roman" w:hAnsi="Times New Roman"/>
          <w:color w:val="000000"/>
        </w:rPr>
        <w:t xml:space="preserve"> </w:t>
      </w:r>
    </w:p>
    <w:bookmarkEnd w:id="181"/>
    <w:p w14:paraId="11898A5C" w14:textId="77777777" w:rsidR="007617AE" w:rsidRDefault="00FB2721">
      <w:pPr>
        <w:spacing w:after="0"/>
        <w:ind w:left="120"/>
      </w:pPr>
      <w:r>
        <w:br/>
      </w:r>
    </w:p>
    <w:p w14:paraId="648D953B" w14:textId="77777777" w:rsidR="007617AE" w:rsidRDefault="00FB2721">
      <w:pPr>
        <w:spacing w:after="0"/>
        <w:ind w:left="120"/>
      </w:pPr>
      <w:bookmarkStart w:id="182" w:name="CR56"/>
      <w:r>
        <w:rPr>
          <w:rFonts w:ascii="Times New Roman" w:hAnsi="Times New Roman"/>
          <w:color w:val="000000"/>
        </w:rPr>
        <w:t xml:space="preserve">Line MR, Knutson H, Wolf AS, Yung YL (2014) A systematic retrieval analysis of secondary eclipse spectra. II. A uniform analysis of nine planets and their C to O ratios. </w:t>
      </w:r>
      <w:proofErr w:type="spellStart"/>
      <w:r>
        <w:rPr>
          <w:rFonts w:ascii="Times New Roman" w:hAnsi="Times New Roman"/>
          <w:color w:val="000000"/>
        </w:rPr>
        <w:t>ApJ</w:t>
      </w:r>
      <w:proofErr w:type="spellEnd"/>
      <w:r>
        <w:rPr>
          <w:rFonts w:ascii="Times New Roman" w:hAnsi="Times New Roman"/>
          <w:color w:val="000000"/>
        </w:rPr>
        <w:t xml:space="preserve"> 783:70</w:t>
      </w:r>
    </w:p>
    <w:p w14:paraId="26A2DFE9" w14:textId="77777777" w:rsidR="007617AE" w:rsidRDefault="005B0D52">
      <w:pPr>
        <w:spacing w:after="0"/>
        <w:ind w:left="120"/>
      </w:pPr>
      <w:hyperlink r:id="rId62">
        <w:r w:rsidR="00FB2721">
          <w:rPr>
            <w:rFonts w:ascii="Times New Roman" w:hAnsi="Times New Roman"/>
            <w:color w:val="0000FF"/>
          </w:rPr>
          <w:t>ADS</w:t>
        </w:r>
      </w:hyperlink>
      <w:r w:rsidR="00FB2721">
        <w:rPr>
          <w:rFonts w:ascii="Times New Roman" w:hAnsi="Times New Roman"/>
          <w:color w:val="000000"/>
        </w:rPr>
        <w:t xml:space="preserve"> </w:t>
      </w:r>
    </w:p>
    <w:bookmarkEnd w:id="182"/>
    <w:p w14:paraId="5174C190" w14:textId="77777777" w:rsidR="007617AE" w:rsidRDefault="00FB2721">
      <w:pPr>
        <w:spacing w:after="0"/>
        <w:ind w:left="120"/>
      </w:pPr>
      <w:r>
        <w:br/>
      </w:r>
    </w:p>
    <w:p w14:paraId="07329BF0" w14:textId="77777777" w:rsidR="007617AE" w:rsidRDefault="00FB2721">
      <w:pPr>
        <w:spacing w:after="0"/>
        <w:ind w:left="120"/>
      </w:pPr>
      <w:bookmarkStart w:id="183" w:name="CR57"/>
      <w:r>
        <w:rPr>
          <w:rFonts w:ascii="Times New Roman" w:hAnsi="Times New Roman"/>
          <w:color w:val="000000"/>
        </w:rPr>
        <w:t>Line MR, Stevenson KB, Bean J et al (2016) No thermal inversion and a solar water abundance for the hot Jupiter HD 209458b from HST/WFC3 spectroscopy. AJ 152:203</w:t>
      </w:r>
    </w:p>
    <w:p w14:paraId="3B950BDF" w14:textId="77777777" w:rsidR="007617AE" w:rsidRDefault="005B0D52">
      <w:pPr>
        <w:spacing w:after="0"/>
        <w:ind w:left="120"/>
      </w:pPr>
      <w:hyperlink r:id="rId63">
        <w:r w:rsidR="00FB2721">
          <w:rPr>
            <w:rFonts w:ascii="Times New Roman" w:hAnsi="Times New Roman"/>
            <w:color w:val="0000FF"/>
          </w:rPr>
          <w:t>ADS</w:t>
        </w:r>
      </w:hyperlink>
      <w:r w:rsidR="00FB2721">
        <w:rPr>
          <w:rFonts w:ascii="Times New Roman" w:hAnsi="Times New Roman"/>
          <w:color w:val="000000"/>
        </w:rPr>
        <w:t xml:space="preserve"> </w:t>
      </w:r>
    </w:p>
    <w:bookmarkEnd w:id="183"/>
    <w:p w14:paraId="5FF54100" w14:textId="77777777" w:rsidR="007617AE" w:rsidRDefault="00FB2721">
      <w:pPr>
        <w:spacing w:after="0"/>
        <w:ind w:left="120"/>
      </w:pPr>
      <w:r>
        <w:br/>
      </w:r>
    </w:p>
    <w:p w14:paraId="5ECB98C8" w14:textId="77777777" w:rsidR="007617AE" w:rsidRDefault="00FB2721">
      <w:pPr>
        <w:spacing w:after="0"/>
        <w:ind w:left="120"/>
      </w:pPr>
      <w:bookmarkStart w:id="184" w:name="CR58"/>
      <w:proofErr w:type="spellStart"/>
      <w:r>
        <w:rPr>
          <w:rFonts w:ascii="Times New Roman" w:hAnsi="Times New Roman"/>
          <w:color w:val="000000"/>
        </w:rPr>
        <w:t>Madhusudhan</w:t>
      </w:r>
      <w:proofErr w:type="spellEnd"/>
      <w:r>
        <w:rPr>
          <w:rFonts w:ascii="Times New Roman" w:hAnsi="Times New Roman"/>
          <w:color w:val="000000"/>
        </w:rPr>
        <w:t xml:space="preserve"> N (2012) C/O ratio as a dimension for characterizing exoplanetary atmospheres. </w:t>
      </w:r>
      <w:proofErr w:type="spellStart"/>
      <w:r>
        <w:rPr>
          <w:rFonts w:ascii="Times New Roman" w:hAnsi="Times New Roman"/>
          <w:color w:val="000000"/>
        </w:rPr>
        <w:t>ApJ</w:t>
      </w:r>
      <w:proofErr w:type="spellEnd"/>
      <w:r>
        <w:rPr>
          <w:rFonts w:ascii="Times New Roman" w:hAnsi="Times New Roman"/>
          <w:color w:val="000000"/>
        </w:rPr>
        <w:t xml:space="preserve"> 758:36</w:t>
      </w:r>
    </w:p>
    <w:p w14:paraId="43B10D31" w14:textId="77777777" w:rsidR="007617AE" w:rsidRDefault="005B0D52">
      <w:pPr>
        <w:spacing w:after="0"/>
        <w:ind w:left="120"/>
      </w:pPr>
      <w:hyperlink r:id="rId64">
        <w:r w:rsidR="00FB2721">
          <w:rPr>
            <w:rFonts w:ascii="Times New Roman" w:hAnsi="Times New Roman"/>
            <w:color w:val="0000FF"/>
          </w:rPr>
          <w:t>ADS</w:t>
        </w:r>
      </w:hyperlink>
      <w:r w:rsidR="00FB2721">
        <w:rPr>
          <w:rFonts w:ascii="Times New Roman" w:hAnsi="Times New Roman"/>
          <w:color w:val="000000"/>
        </w:rPr>
        <w:t xml:space="preserve"> </w:t>
      </w:r>
    </w:p>
    <w:bookmarkEnd w:id="184"/>
    <w:p w14:paraId="7A53F726" w14:textId="77777777" w:rsidR="007617AE" w:rsidRDefault="00FB2721">
      <w:pPr>
        <w:spacing w:after="0"/>
        <w:ind w:left="120"/>
      </w:pPr>
      <w:r>
        <w:lastRenderedPageBreak/>
        <w:br/>
      </w:r>
    </w:p>
    <w:p w14:paraId="023D71A8" w14:textId="77777777" w:rsidR="007617AE" w:rsidRDefault="00FB2721">
      <w:pPr>
        <w:spacing w:after="0"/>
        <w:ind w:left="120"/>
      </w:pPr>
      <w:bookmarkStart w:id="185" w:name="CR59"/>
      <w:proofErr w:type="spellStart"/>
      <w:r>
        <w:rPr>
          <w:rFonts w:ascii="Times New Roman" w:hAnsi="Times New Roman"/>
          <w:color w:val="000000"/>
        </w:rPr>
        <w:t>Madhusudhan</w:t>
      </w:r>
      <w:proofErr w:type="spellEnd"/>
      <w:r>
        <w:rPr>
          <w:rFonts w:ascii="Times New Roman" w:hAnsi="Times New Roman"/>
          <w:color w:val="000000"/>
        </w:rPr>
        <w:t xml:space="preserve"> N, Burrows A (2012) Analytic models for albedos, phase curves, and polarization of reflected light from exoplanets. </w:t>
      </w:r>
      <w:proofErr w:type="spellStart"/>
      <w:r>
        <w:rPr>
          <w:rFonts w:ascii="Times New Roman" w:hAnsi="Times New Roman"/>
          <w:color w:val="000000"/>
        </w:rPr>
        <w:t>ApJ</w:t>
      </w:r>
      <w:proofErr w:type="spellEnd"/>
      <w:r>
        <w:rPr>
          <w:rFonts w:ascii="Times New Roman" w:hAnsi="Times New Roman"/>
          <w:color w:val="000000"/>
        </w:rPr>
        <w:t xml:space="preserve"> 747:25</w:t>
      </w:r>
    </w:p>
    <w:p w14:paraId="0A3DEF75" w14:textId="77777777" w:rsidR="007617AE" w:rsidRDefault="005B0D52">
      <w:pPr>
        <w:spacing w:after="0"/>
        <w:ind w:left="120"/>
      </w:pPr>
      <w:hyperlink r:id="rId65">
        <w:r w:rsidR="00FB2721">
          <w:rPr>
            <w:rFonts w:ascii="Times New Roman" w:hAnsi="Times New Roman"/>
            <w:color w:val="0000FF"/>
          </w:rPr>
          <w:t>ADS</w:t>
        </w:r>
      </w:hyperlink>
      <w:r w:rsidR="00FB2721">
        <w:rPr>
          <w:rFonts w:ascii="Times New Roman" w:hAnsi="Times New Roman"/>
          <w:color w:val="000000"/>
        </w:rPr>
        <w:t xml:space="preserve"> </w:t>
      </w:r>
    </w:p>
    <w:bookmarkEnd w:id="185"/>
    <w:p w14:paraId="0518228B" w14:textId="77777777" w:rsidR="007617AE" w:rsidRDefault="00FB2721">
      <w:pPr>
        <w:spacing w:after="0"/>
        <w:ind w:left="120"/>
      </w:pPr>
      <w:r>
        <w:br/>
      </w:r>
    </w:p>
    <w:p w14:paraId="09F1DA19" w14:textId="77777777" w:rsidR="007617AE" w:rsidRDefault="00FB2721">
      <w:pPr>
        <w:spacing w:after="0"/>
        <w:ind w:left="120"/>
      </w:pPr>
      <w:bookmarkStart w:id="186" w:name="CR60"/>
      <w:proofErr w:type="spellStart"/>
      <w:r>
        <w:rPr>
          <w:rFonts w:ascii="Times New Roman" w:hAnsi="Times New Roman"/>
          <w:color w:val="000000"/>
        </w:rPr>
        <w:t>Madhusudhan</w:t>
      </w:r>
      <w:proofErr w:type="spellEnd"/>
      <w:r>
        <w:rPr>
          <w:rFonts w:ascii="Times New Roman" w:hAnsi="Times New Roman"/>
          <w:color w:val="000000"/>
        </w:rPr>
        <w:t xml:space="preserve"> N, Harrington J, Stevenson KB et al (2011) A high C/O ratio and weak thermal inversion in the atmosphere of exoplanet WASP-12b. Nature 469:64–67</w:t>
      </w:r>
    </w:p>
    <w:p w14:paraId="1E48B0BA" w14:textId="77777777" w:rsidR="007617AE" w:rsidRDefault="005B0D52">
      <w:pPr>
        <w:spacing w:after="0"/>
        <w:ind w:left="120"/>
      </w:pPr>
      <w:hyperlink r:id="rId66">
        <w:r w:rsidR="00FB2721">
          <w:rPr>
            <w:rFonts w:ascii="Times New Roman" w:hAnsi="Times New Roman"/>
            <w:color w:val="0000FF"/>
          </w:rPr>
          <w:t>ADS</w:t>
        </w:r>
      </w:hyperlink>
      <w:r w:rsidR="00FB2721">
        <w:rPr>
          <w:rFonts w:ascii="Times New Roman" w:hAnsi="Times New Roman"/>
          <w:color w:val="000000"/>
        </w:rPr>
        <w:t xml:space="preserve"> </w:t>
      </w:r>
    </w:p>
    <w:bookmarkEnd w:id="186"/>
    <w:p w14:paraId="65B0929F" w14:textId="77777777" w:rsidR="007617AE" w:rsidRDefault="00FB2721">
      <w:pPr>
        <w:spacing w:after="0"/>
        <w:ind w:left="120"/>
      </w:pPr>
      <w:r>
        <w:br/>
      </w:r>
    </w:p>
    <w:p w14:paraId="41F5BE28" w14:textId="77777777" w:rsidR="007617AE" w:rsidRDefault="00FB2721">
      <w:pPr>
        <w:spacing w:after="0"/>
        <w:ind w:left="120"/>
      </w:pPr>
      <w:bookmarkStart w:id="187" w:name="CR61"/>
      <w:proofErr w:type="spellStart"/>
      <w:r>
        <w:rPr>
          <w:rFonts w:ascii="Times New Roman" w:hAnsi="Times New Roman"/>
          <w:color w:val="000000"/>
        </w:rPr>
        <w:t>Madhusudhan</w:t>
      </w:r>
      <w:proofErr w:type="spellEnd"/>
      <w:r>
        <w:rPr>
          <w:rFonts w:ascii="Times New Roman" w:hAnsi="Times New Roman"/>
          <w:color w:val="000000"/>
        </w:rPr>
        <w:t xml:space="preserve"> N, Amin MA, Kennedy GM (2014) Toward chemical constraints on hot Jupiter migration.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794:L</w:t>
      </w:r>
      <w:proofErr w:type="gramEnd"/>
      <w:r>
        <w:rPr>
          <w:rFonts w:ascii="Times New Roman" w:hAnsi="Times New Roman"/>
          <w:color w:val="000000"/>
        </w:rPr>
        <w:t>12</w:t>
      </w:r>
    </w:p>
    <w:p w14:paraId="0B8CE558" w14:textId="77777777" w:rsidR="007617AE" w:rsidRDefault="005B0D52">
      <w:pPr>
        <w:spacing w:after="0"/>
        <w:ind w:left="120"/>
      </w:pPr>
      <w:hyperlink r:id="rId67">
        <w:r w:rsidR="00FB2721">
          <w:rPr>
            <w:rFonts w:ascii="Times New Roman" w:hAnsi="Times New Roman"/>
            <w:color w:val="0000FF"/>
          </w:rPr>
          <w:t>ADS</w:t>
        </w:r>
      </w:hyperlink>
      <w:r w:rsidR="00FB2721">
        <w:rPr>
          <w:rFonts w:ascii="Times New Roman" w:hAnsi="Times New Roman"/>
          <w:color w:val="000000"/>
        </w:rPr>
        <w:t xml:space="preserve"> </w:t>
      </w:r>
    </w:p>
    <w:bookmarkEnd w:id="187"/>
    <w:p w14:paraId="37470828" w14:textId="77777777" w:rsidR="007617AE" w:rsidRDefault="00FB2721">
      <w:pPr>
        <w:spacing w:after="0"/>
        <w:ind w:left="120"/>
      </w:pPr>
      <w:r>
        <w:br/>
      </w:r>
    </w:p>
    <w:p w14:paraId="3B10C04C" w14:textId="77777777" w:rsidR="007617AE" w:rsidRDefault="00FB2721">
      <w:pPr>
        <w:spacing w:after="0"/>
        <w:ind w:left="120"/>
      </w:pPr>
      <w:bookmarkStart w:id="188" w:name="CR62"/>
      <w:r>
        <w:rPr>
          <w:rFonts w:ascii="Times New Roman" w:hAnsi="Times New Roman"/>
          <w:color w:val="000000"/>
        </w:rPr>
        <w:t xml:space="preserve">McCullough PR, </w:t>
      </w:r>
      <w:proofErr w:type="spellStart"/>
      <w:r>
        <w:rPr>
          <w:rFonts w:ascii="Times New Roman" w:hAnsi="Times New Roman"/>
          <w:color w:val="000000"/>
        </w:rPr>
        <w:t>Crouzet</w:t>
      </w:r>
      <w:proofErr w:type="spellEnd"/>
      <w:r>
        <w:rPr>
          <w:rFonts w:ascii="Times New Roman" w:hAnsi="Times New Roman"/>
          <w:color w:val="000000"/>
        </w:rPr>
        <w:t xml:space="preserve"> N, Deming D, </w:t>
      </w:r>
      <w:proofErr w:type="spellStart"/>
      <w:r>
        <w:rPr>
          <w:rFonts w:ascii="Times New Roman" w:hAnsi="Times New Roman"/>
          <w:color w:val="000000"/>
        </w:rPr>
        <w:t>Madhusudhan</w:t>
      </w:r>
      <w:proofErr w:type="spellEnd"/>
      <w:r>
        <w:rPr>
          <w:rFonts w:ascii="Times New Roman" w:hAnsi="Times New Roman"/>
          <w:color w:val="000000"/>
        </w:rPr>
        <w:t xml:space="preserve"> N (2014) Water vapor in the spectrum of the extrasolar planet HD 189733b. I. The transit. </w:t>
      </w:r>
      <w:proofErr w:type="spellStart"/>
      <w:r>
        <w:rPr>
          <w:rFonts w:ascii="Times New Roman" w:hAnsi="Times New Roman"/>
          <w:color w:val="000000"/>
        </w:rPr>
        <w:t>ApJ</w:t>
      </w:r>
      <w:proofErr w:type="spellEnd"/>
      <w:r>
        <w:rPr>
          <w:rFonts w:ascii="Times New Roman" w:hAnsi="Times New Roman"/>
          <w:color w:val="000000"/>
        </w:rPr>
        <w:t xml:space="preserve"> 791:55</w:t>
      </w:r>
    </w:p>
    <w:bookmarkEnd w:id="188"/>
    <w:p w14:paraId="0CADEE51" w14:textId="77777777" w:rsidR="007617AE" w:rsidRDefault="00FB2721">
      <w:pPr>
        <w:spacing w:after="0"/>
        <w:ind w:left="120"/>
      </w:pPr>
      <w:r>
        <w:br/>
      </w:r>
    </w:p>
    <w:p w14:paraId="079C5094" w14:textId="77777777" w:rsidR="007617AE" w:rsidRDefault="00FB2721">
      <w:pPr>
        <w:spacing w:after="0"/>
        <w:ind w:left="120"/>
      </w:pPr>
      <w:bookmarkStart w:id="189" w:name="CR63"/>
      <w:r>
        <w:rPr>
          <w:rFonts w:ascii="Times New Roman" w:hAnsi="Times New Roman"/>
          <w:color w:val="000000"/>
        </w:rPr>
        <w:t xml:space="preserve">Miller-Ricci Kempton E, </w:t>
      </w:r>
      <w:proofErr w:type="spellStart"/>
      <w:r>
        <w:rPr>
          <w:rFonts w:ascii="Times New Roman" w:hAnsi="Times New Roman"/>
          <w:color w:val="000000"/>
        </w:rPr>
        <w:t>Zahnle</w:t>
      </w:r>
      <w:proofErr w:type="spellEnd"/>
      <w:r>
        <w:rPr>
          <w:rFonts w:ascii="Times New Roman" w:hAnsi="Times New Roman"/>
          <w:color w:val="000000"/>
        </w:rPr>
        <w:t xml:space="preserve"> K, Fortney JJ (2012) The atmospheric chemistry of GJ 1214b: photochemistry and clouds. </w:t>
      </w:r>
      <w:proofErr w:type="spellStart"/>
      <w:r>
        <w:rPr>
          <w:rFonts w:ascii="Times New Roman" w:hAnsi="Times New Roman"/>
          <w:color w:val="000000"/>
        </w:rPr>
        <w:t>ApJ</w:t>
      </w:r>
      <w:proofErr w:type="spellEnd"/>
      <w:r>
        <w:rPr>
          <w:rFonts w:ascii="Times New Roman" w:hAnsi="Times New Roman"/>
          <w:color w:val="000000"/>
        </w:rPr>
        <w:t xml:space="preserve"> 745:3</w:t>
      </w:r>
    </w:p>
    <w:p w14:paraId="12CBE542" w14:textId="77777777" w:rsidR="007617AE" w:rsidRDefault="005B0D52">
      <w:pPr>
        <w:spacing w:after="0"/>
        <w:ind w:left="120"/>
      </w:pPr>
      <w:hyperlink r:id="rId68">
        <w:r w:rsidR="00FB2721">
          <w:rPr>
            <w:rFonts w:ascii="Times New Roman" w:hAnsi="Times New Roman"/>
            <w:color w:val="0000FF"/>
          </w:rPr>
          <w:t>ADS</w:t>
        </w:r>
      </w:hyperlink>
      <w:r w:rsidR="00FB2721">
        <w:rPr>
          <w:rFonts w:ascii="Times New Roman" w:hAnsi="Times New Roman"/>
          <w:color w:val="000000"/>
        </w:rPr>
        <w:t xml:space="preserve"> </w:t>
      </w:r>
    </w:p>
    <w:bookmarkEnd w:id="189"/>
    <w:p w14:paraId="3326BDE3" w14:textId="77777777" w:rsidR="007617AE" w:rsidRDefault="00FB2721">
      <w:pPr>
        <w:spacing w:after="0"/>
        <w:ind w:left="120"/>
      </w:pPr>
      <w:r>
        <w:br/>
      </w:r>
    </w:p>
    <w:p w14:paraId="704F8E0B" w14:textId="77777777" w:rsidR="007617AE" w:rsidRDefault="00FB2721">
      <w:pPr>
        <w:spacing w:after="0"/>
        <w:ind w:left="120"/>
      </w:pPr>
      <w:bookmarkStart w:id="190" w:name="CR64"/>
      <w:proofErr w:type="spellStart"/>
      <w:r>
        <w:rPr>
          <w:rFonts w:ascii="Times New Roman" w:hAnsi="Times New Roman"/>
          <w:color w:val="000000"/>
        </w:rPr>
        <w:t>Mordasini</w:t>
      </w:r>
      <w:proofErr w:type="spellEnd"/>
      <w:r>
        <w:rPr>
          <w:rFonts w:ascii="Times New Roman" w:hAnsi="Times New Roman"/>
          <w:color w:val="000000"/>
        </w:rPr>
        <w:t xml:space="preserve"> C, van </w:t>
      </w:r>
      <w:proofErr w:type="spellStart"/>
      <w:r>
        <w:rPr>
          <w:rFonts w:ascii="Times New Roman" w:hAnsi="Times New Roman"/>
          <w:color w:val="000000"/>
        </w:rPr>
        <w:t>Boekel</w:t>
      </w:r>
      <w:proofErr w:type="spellEnd"/>
      <w:r>
        <w:rPr>
          <w:rFonts w:ascii="Times New Roman" w:hAnsi="Times New Roman"/>
          <w:color w:val="000000"/>
        </w:rPr>
        <w:t xml:space="preserve"> R, </w:t>
      </w:r>
      <w:proofErr w:type="spellStart"/>
      <w:r>
        <w:rPr>
          <w:rFonts w:ascii="Times New Roman" w:hAnsi="Times New Roman"/>
          <w:color w:val="000000"/>
        </w:rPr>
        <w:t>Mollière</w:t>
      </w:r>
      <w:proofErr w:type="spellEnd"/>
      <w:r>
        <w:rPr>
          <w:rFonts w:ascii="Times New Roman" w:hAnsi="Times New Roman"/>
          <w:color w:val="000000"/>
        </w:rPr>
        <w:t xml:space="preserve"> P, Henning T, </w:t>
      </w:r>
      <w:proofErr w:type="spellStart"/>
      <w:r>
        <w:rPr>
          <w:rFonts w:ascii="Times New Roman" w:hAnsi="Times New Roman"/>
          <w:color w:val="000000"/>
        </w:rPr>
        <w:t>Benneke</w:t>
      </w:r>
      <w:proofErr w:type="spellEnd"/>
      <w:r>
        <w:rPr>
          <w:rFonts w:ascii="Times New Roman" w:hAnsi="Times New Roman"/>
          <w:color w:val="000000"/>
        </w:rPr>
        <w:t xml:space="preserve"> B (2016) The imprint of exoplanet formation history on observable present-day spectra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832:41</w:t>
      </w:r>
    </w:p>
    <w:p w14:paraId="3709415F" w14:textId="77777777" w:rsidR="007617AE" w:rsidRDefault="005B0D52">
      <w:pPr>
        <w:spacing w:after="0"/>
        <w:ind w:left="120"/>
      </w:pPr>
      <w:hyperlink r:id="rId69">
        <w:r w:rsidR="00FB2721">
          <w:rPr>
            <w:rFonts w:ascii="Times New Roman" w:hAnsi="Times New Roman"/>
            <w:color w:val="0000FF"/>
          </w:rPr>
          <w:t>ADS</w:t>
        </w:r>
      </w:hyperlink>
      <w:r w:rsidR="00FB2721">
        <w:rPr>
          <w:rFonts w:ascii="Times New Roman" w:hAnsi="Times New Roman"/>
          <w:color w:val="000000"/>
        </w:rPr>
        <w:t xml:space="preserve"> </w:t>
      </w:r>
    </w:p>
    <w:bookmarkEnd w:id="190"/>
    <w:p w14:paraId="791D9946" w14:textId="77777777" w:rsidR="007617AE" w:rsidRDefault="00FB2721">
      <w:pPr>
        <w:spacing w:after="0"/>
        <w:ind w:left="120"/>
      </w:pPr>
      <w:r>
        <w:br/>
      </w:r>
    </w:p>
    <w:p w14:paraId="7F8E025E" w14:textId="77777777" w:rsidR="007617AE" w:rsidRDefault="00FB2721">
      <w:pPr>
        <w:spacing w:after="0"/>
        <w:ind w:left="120"/>
      </w:pPr>
      <w:bookmarkStart w:id="191" w:name="CR65"/>
      <w:r>
        <w:rPr>
          <w:rFonts w:ascii="Times New Roman" w:hAnsi="Times New Roman"/>
          <w:color w:val="000000"/>
        </w:rPr>
        <w:t xml:space="preserve">Morello G, </w:t>
      </w:r>
      <w:proofErr w:type="spellStart"/>
      <w:r>
        <w:rPr>
          <w:rFonts w:ascii="Times New Roman" w:hAnsi="Times New Roman"/>
          <w:color w:val="000000"/>
        </w:rPr>
        <w:t>Waldmann</w:t>
      </w:r>
      <w:proofErr w:type="spellEnd"/>
      <w:r>
        <w:rPr>
          <w:rFonts w:ascii="Times New Roman" w:hAnsi="Times New Roman"/>
          <w:color w:val="000000"/>
        </w:rPr>
        <w:t xml:space="preserve"> IP, Tinetti G et al (2015) Revisiting Spitzer transit observations with independent component analysis: new results for the GJ 436 system. </w:t>
      </w:r>
      <w:proofErr w:type="spellStart"/>
      <w:r>
        <w:rPr>
          <w:rFonts w:ascii="Times New Roman" w:hAnsi="Times New Roman"/>
          <w:color w:val="000000"/>
        </w:rPr>
        <w:t>ApJ</w:t>
      </w:r>
      <w:proofErr w:type="spellEnd"/>
      <w:r>
        <w:rPr>
          <w:rFonts w:ascii="Times New Roman" w:hAnsi="Times New Roman"/>
          <w:color w:val="000000"/>
        </w:rPr>
        <w:t xml:space="preserve"> 802:117</w:t>
      </w:r>
    </w:p>
    <w:p w14:paraId="05FDDEBE" w14:textId="77777777" w:rsidR="007617AE" w:rsidRDefault="005B0D52">
      <w:pPr>
        <w:spacing w:after="0"/>
        <w:ind w:left="120"/>
      </w:pPr>
      <w:hyperlink r:id="rId70">
        <w:r w:rsidR="00FB2721">
          <w:rPr>
            <w:rFonts w:ascii="Times New Roman" w:hAnsi="Times New Roman"/>
            <w:color w:val="0000FF"/>
          </w:rPr>
          <w:t>ADS</w:t>
        </w:r>
      </w:hyperlink>
      <w:r w:rsidR="00FB2721">
        <w:rPr>
          <w:rFonts w:ascii="Times New Roman" w:hAnsi="Times New Roman"/>
          <w:color w:val="000000"/>
        </w:rPr>
        <w:t xml:space="preserve"> </w:t>
      </w:r>
    </w:p>
    <w:bookmarkEnd w:id="191"/>
    <w:p w14:paraId="7756C59C" w14:textId="77777777" w:rsidR="007617AE" w:rsidRDefault="00FB2721">
      <w:pPr>
        <w:spacing w:after="0"/>
        <w:ind w:left="120"/>
      </w:pPr>
      <w:r>
        <w:br/>
      </w:r>
    </w:p>
    <w:p w14:paraId="56E7E06A" w14:textId="77777777" w:rsidR="007617AE" w:rsidRDefault="00FB2721">
      <w:pPr>
        <w:spacing w:after="0"/>
        <w:ind w:left="120"/>
      </w:pPr>
      <w:bookmarkStart w:id="192" w:name="CR66"/>
      <w:r>
        <w:rPr>
          <w:rFonts w:ascii="Times New Roman" w:hAnsi="Times New Roman"/>
          <w:color w:val="000000"/>
        </w:rPr>
        <w:t xml:space="preserve">Morley CV, Fortney JJ, Kempton EMR et al (2013) Quantitatively assessing the role of clouds in the transmission spectrum of GJ 1214b. </w:t>
      </w:r>
      <w:proofErr w:type="spellStart"/>
      <w:r>
        <w:rPr>
          <w:rFonts w:ascii="Times New Roman" w:hAnsi="Times New Roman"/>
          <w:color w:val="000000"/>
        </w:rPr>
        <w:t>ApJ</w:t>
      </w:r>
      <w:proofErr w:type="spellEnd"/>
      <w:r>
        <w:rPr>
          <w:rFonts w:ascii="Times New Roman" w:hAnsi="Times New Roman"/>
          <w:color w:val="000000"/>
        </w:rPr>
        <w:t xml:space="preserve"> 775:33</w:t>
      </w:r>
    </w:p>
    <w:p w14:paraId="18992E55" w14:textId="77777777" w:rsidR="007617AE" w:rsidRDefault="005B0D52">
      <w:pPr>
        <w:spacing w:after="0"/>
        <w:ind w:left="120"/>
      </w:pPr>
      <w:hyperlink r:id="rId71">
        <w:r w:rsidR="00FB2721">
          <w:rPr>
            <w:rFonts w:ascii="Times New Roman" w:hAnsi="Times New Roman"/>
            <w:color w:val="0000FF"/>
          </w:rPr>
          <w:t>ADS</w:t>
        </w:r>
      </w:hyperlink>
      <w:r w:rsidR="00FB2721">
        <w:rPr>
          <w:rFonts w:ascii="Times New Roman" w:hAnsi="Times New Roman"/>
          <w:color w:val="000000"/>
        </w:rPr>
        <w:t xml:space="preserve"> </w:t>
      </w:r>
    </w:p>
    <w:bookmarkEnd w:id="192"/>
    <w:p w14:paraId="479334F7" w14:textId="77777777" w:rsidR="007617AE" w:rsidRDefault="00FB2721">
      <w:pPr>
        <w:spacing w:after="0"/>
        <w:ind w:left="120"/>
      </w:pPr>
      <w:r>
        <w:br/>
      </w:r>
    </w:p>
    <w:p w14:paraId="7563C982" w14:textId="77777777" w:rsidR="007617AE" w:rsidRDefault="00FB2721">
      <w:pPr>
        <w:spacing w:after="0"/>
        <w:ind w:left="120"/>
      </w:pPr>
      <w:bookmarkStart w:id="193" w:name="CR67"/>
      <w:r>
        <w:rPr>
          <w:rFonts w:ascii="Times New Roman" w:hAnsi="Times New Roman"/>
          <w:color w:val="000000"/>
        </w:rPr>
        <w:t xml:space="preserve">Morley CV, Fortney JJ, Marley MS et al (2015) Thermal emission and reflected light spectra of super earths with flat transmission spectra. </w:t>
      </w:r>
      <w:proofErr w:type="spellStart"/>
      <w:r>
        <w:rPr>
          <w:rFonts w:ascii="Times New Roman" w:hAnsi="Times New Roman"/>
          <w:color w:val="000000"/>
        </w:rPr>
        <w:t>ApJ</w:t>
      </w:r>
      <w:proofErr w:type="spellEnd"/>
      <w:r>
        <w:rPr>
          <w:rFonts w:ascii="Times New Roman" w:hAnsi="Times New Roman"/>
          <w:color w:val="000000"/>
        </w:rPr>
        <w:t xml:space="preserve"> 815:110</w:t>
      </w:r>
    </w:p>
    <w:p w14:paraId="10368201" w14:textId="77777777" w:rsidR="007617AE" w:rsidRDefault="005B0D52">
      <w:pPr>
        <w:spacing w:after="0"/>
        <w:ind w:left="120"/>
      </w:pPr>
      <w:hyperlink r:id="rId72">
        <w:r w:rsidR="00FB2721">
          <w:rPr>
            <w:rFonts w:ascii="Times New Roman" w:hAnsi="Times New Roman"/>
            <w:color w:val="0000FF"/>
          </w:rPr>
          <w:t>ADS</w:t>
        </w:r>
      </w:hyperlink>
      <w:r w:rsidR="00FB2721">
        <w:rPr>
          <w:rFonts w:ascii="Times New Roman" w:hAnsi="Times New Roman"/>
          <w:color w:val="000000"/>
        </w:rPr>
        <w:t xml:space="preserve"> </w:t>
      </w:r>
    </w:p>
    <w:bookmarkEnd w:id="193"/>
    <w:p w14:paraId="16262AEB" w14:textId="77777777" w:rsidR="007617AE" w:rsidRDefault="00FB2721">
      <w:pPr>
        <w:spacing w:after="0"/>
        <w:ind w:left="120"/>
      </w:pPr>
      <w:r>
        <w:br/>
      </w:r>
    </w:p>
    <w:p w14:paraId="514948F2" w14:textId="77777777" w:rsidR="007617AE" w:rsidRDefault="00FB2721">
      <w:pPr>
        <w:spacing w:after="0"/>
        <w:ind w:left="120"/>
      </w:pPr>
      <w:bookmarkStart w:id="194" w:name="CR68"/>
      <w:r>
        <w:rPr>
          <w:rFonts w:ascii="Times New Roman" w:hAnsi="Times New Roman"/>
          <w:color w:val="000000"/>
        </w:rPr>
        <w:lastRenderedPageBreak/>
        <w:t>Morley CV, Knutson H, Line M et al (2017a) Forward and inverse modeling of the emission and transmission spectrum of GJ 436b: investigating metal enrichment, tidal heating, and clouds. AJ 153:86</w:t>
      </w:r>
    </w:p>
    <w:p w14:paraId="03804203" w14:textId="77777777" w:rsidR="007617AE" w:rsidRDefault="005B0D52">
      <w:pPr>
        <w:spacing w:after="0"/>
        <w:ind w:left="120"/>
      </w:pPr>
      <w:hyperlink r:id="rId73">
        <w:r w:rsidR="00FB2721">
          <w:rPr>
            <w:rFonts w:ascii="Times New Roman" w:hAnsi="Times New Roman"/>
            <w:color w:val="0000FF"/>
          </w:rPr>
          <w:t>ADS</w:t>
        </w:r>
      </w:hyperlink>
      <w:r w:rsidR="00FB2721">
        <w:rPr>
          <w:rFonts w:ascii="Times New Roman" w:hAnsi="Times New Roman"/>
          <w:color w:val="000000"/>
        </w:rPr>
        <w:t xml:space="preserve"> </w:t>
      </w:r>
    </w:p>
    <w:bookmarkEnd w:id="194"/>
    <w:p w14:paraId="6A711540" w14:textId="77777777" w:rsidR="007617AE" w:rsidRDefault="00FB2721">
      <w:pPr>
        <w:spacing w:after="0"/>
        <w:ind w:left="120"/>
      </w:pPr>
      <w:r>
        <w:br/>
      </w:r>
    </w:p>
    <w:p w14:paraId="0F491FE1" w14:textId="77777777" w:rsidR="007617AE" w:rsidRDefault="00FB2721">
      <w:pPr>
        <w:spacing w:after="0"/>
        <w:ind w:left="120"/>
      </w:pPr>
      <w:bookmarkStart w:id="195" w:name="CR69"/>
      <w:r>
        <w:rPr>
          <w:rFonts w:ascii="Times New Roman" w:hAnsi="Times New Roman"/>
          <w:color w:val="000000"/>
        </w:rPr>
        <w:t xml:space="preserve">Morley CV, </w:t>
      </w:r>
      <w:proofErr w:type="spellStart"/>
      <w:r>
        <w:rPr>
          <w:rFonts w:ascii="Times New Roman" w:hAnsi="Times New Roman"/>
          <w:color w:val="000000"/>
        </w:rPr>
        <w:t>Kreidberg</w:t>
      </w:r>
      <w:proofErr w:type="spellEnd"/>
      <w:r>
        <w:rPr>
          <w:rFonts w:ascii="Times New Roman" w:hAnsi="Times New Roman"/>
          <w:color w:val="000000"/>
        </w:rPr>
        <w:t xml:space="preserve"> L, </w:t>
      </w:r>
      <w:proofErr w:type="spellStart"/>
      <w:r>
        <w:rPr>
          <w:rFonts w:ascii="Times New Roman" w:hAnsi="Times New Roman"/>
          <w:color w:val="000000"/>
        </w:rPr>
        <w:t>Rustamkulov</w:t>
      </w:r>
      <w:proofErr w:type="spellEnd"/>
      <w:r>
        <w:rPr>
          <w:rFonts w:ascii="Times New Roman" w:hAnsi="Times New Roman"/>
          <w:color w:val="000000"/>
        </w:rPr>
        <w:t xml:space="preserve"> Z, Robinson T, Fortney JJ (2017b) Observing the atmospheres of known temperate earth-sized planets with JWST.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95"/>
    <w:p w14:paraId="0358B63C" w14:textId="77777777" w:rsidR="007617AE" w:rsidRDefault="00FB2721">
      <w:pPr>
        <w:spacing w:after="0"/>
        <w:ind w:left="120"/>
      </w:pPr>
      <w:r>
        <w:br/>
      </w:r>
    </w:p>
    <w:p w14:paraId="7D53D7D0" w14:textId="77777777" w:rsidR="007617AE" w:rsidRDefault="00FB2721">
      <w:pPr>
        <w:spacing w:after="0"/>
        <w:ind w:left="120"/>
      </w:pPr>
      <w:bookmarkStart w:id="196" w:name="CR70"/>
      <w:r>
        <w:rPr>
          <w:rFonts w:ascii="Times New Roman" w:hAnsi="Times New Roman"/>
          <w:color w:val="000000"/>
        </w:rPr>
        <w:t xml:space="preserve">Moses JI, </w:t>
      </w:r>
      <w:proofErr w:type="spellStart"/>
      <w:r>
        <w:rPr>
          <w:rFonts w:ascii="Times New Roman" w:hAnsi="Times New Roman"/>
          <w:color w:val="000000"/>
        </w:rPr>
        <w:t>Madhusudhan</w:t>
      </w:r>
      <w:proofErr w:type="spellEnd"/>
      <w:r>
        <w:rPr>
          <w:rFonts w:ascii="Times New Roman" w:hAnsi="Times New Roman"/>
          <w:color w:val="000000"/>
        </w:rPr>
        <w:t xml:space="preserve"> N, Visscher C, Freedman RS (2013) Chemical consequences of the C/O ratio on hot </w:t>
      </w:r>
      <w:proofErr w:type="spellStart"/>
      <w:r>
        <w:rPr>
          <w:rFonts w:ascii="Times New Roman" w:hAnsi="Times New Roman"/>
          <w:color w:val="000000"/>
        </w:rPr>
        <w:t>Jupiters</w:t>
      </w:r>
      <w:proofErr w:type="spellEnd"/>
      <w:r>
        <w:rPr>
          <w:rFonts w:ascii="Times New Roman" w:hAnsi="Times New Roman"/>
          <w:color w:val="000000"/>
        </w:rPr>
        <w:t xml:space="preserve">: examples from WASP-12b, CoRoT-2b, XO-1b, and HD 189733b. </w:t>
      </w:r>
      <w:proofErr w:type="spellStart"/>
      <w:r>
        <w:rPr>
          <w:rFonts w:ascii="Times New Roman" w:hAnsi="Times New Roman"/>
          <w:color w:val="000000"/>
        </w:rPr>
        <w:t>ApJ</w:t>
      </w:r>
      <w:proofErr w:type="spellEnd"/>
      <w:r>
        <w:rPr>
          <w:rFonts w:ascii="Times New Roman" w:hAnsi="Times New Roman"/>
          <w:color w:val="000000"/>
        </w:rPr>
        <w:t xml:space="preserve"> 763:25</w:t>
      </w:r>
    </w:p>
    <w:p w14:paraId="148B335D" w14:textId="77777777" w:rsidR="007617AE" w:rsidRDefault="005B0D52">
      <w:pPr>
        <w:spacing w:after="0"/>
        <w:ind w:left="120"/>
      </w:pPr>
      <w:hyperlink r:id="rId74">
        <w:r w:rsidR="00FB2721">
          <w:rPr>
            <w:rFonts w:ascii="Times New Roman" w:hAnsi="Times New Roman"/>
            <w:color w:val="0000FF"/>
          </w:rPr>
          <w:t>ADS</w:t>
        </w:r>
      </w:hyperlink>
      <w:r w:rsidR="00FB2721">
        <w:rPr>
          <w:rFonts w:ascii="Times New Roman" w:hAnsi="Times New Roman"/>
          <w:color w:val="000000"/>
        </w:rPr>
        <w:t xml:space="preserve"> </w:t>
      </w:r>
    </w:p>
    <w:bookmarkEnd w:id="196"/>
    <w:p w14:paraId="3B3E205F" w14:textId="77777777" w:rsidR="007617AE" w:rsidRDefault="00FB2721">
      <w:pPr>
        <w:spacing w:after="0"/>
        <w:ind w:left="120"/>
      </w:pPr>
      <w:r>
        <w:br/>
      </w:r>
    </w:p>
    <w:p w14:paraId="596CAF15" w14:textId="77777777" w:rsidR="007617AE" w:rsidRDefault="00FB2721">
      <w:pPr>
        <w:spacing w:after="0"/>
        <w:ind w:left="120"/>
      </w:pPr>
      <w:bookmarkStart w:id="197" w:name="CR71"/>
      <w:proofErr w:type="spellStart"/>
      <w:r>
        <w:rPr>
          <w:rFonts w:ascii="Times New Roman" w:hAnsi="Times New Roman"/>
          <w:color w:val="000000"/>
        </w:rPr>
        <w:t>Mousis</w:t>
      </w:r>
      <w:proofErr w:type="spellEnd"/>
      <w:r>
        <w:rPr>
          <w:rFonts w:ascii="Times New Roman" w:hAnsi="Times New Roman"/>
          <w:color w:val="000000"/>
        </w:rPr>
        <w:t xml:space="preserve"> O, Fletcher LN, </w:t>
      </w:r>
      <w:proofErr w:type="spellStart"/>
      <w:r>
        <w:rPr>
          <w:rFonts w:ascii="Times New Roman" w:hAnsi="Times New Roman"/>
          <w:color w:val="000000"/>
        </w:rPr>
        <w:t>Lebreton</w:t>
      </w:r>
      <w:proofErr w:type="spellEnd"/>
      <w:r>
        <w:rPr>
          <w:rFonts w:ascii="Times New Roman" w:hAnsi="Times New Roman"/>
          <w:color w:val="000000"/>
        </w:rPr>
        <w:t xml:space="preserve"> JP et al (2014) Scientific rationale for Saturn’s in situ exploration. Planet Space Sci 104:29–47</w:t>
      </w:r>
    </w:p>
    <w:p w14:paraId="398598EA" w14:textId="77777777" w:rsidR="007617AE" w:rsidRDefault="005B0D52">
      <w:pPr>
        <w:spacing w:after="0"/>
        <w:ind w:left="120"/>
      </w:pPr>
      <w:hyperlink r:id="rId75">
        <w:r w:rsidR="00FB2721">
          <w:rPr>
            <w:rFonts w:ascii="Times New Roman" w:hAnsi="Times New Roman"/>
            <w:color w:val="0000FF"/>
          </w:rPr>
          <w:t>ADS</w:t>
        </w:r>
      </w:hyperlink>
      <w:r w:rsidR="00FB2721">
        <w:rPr>
          <w:rFonts w:ascii="Times New Roman" w:hAnsi="Times New Roman"/>
          <w:color w:val="000000"/>
        </w:rPr>
        <w:t xml:space="preserve"> </w:t>
      </w:r>
    </w:p>
    <w:bookmarkEnd w:id="197"/>
    <w:p w14:paraId="55480C25" w14:textId="77777777" w:rsidR="007617AE" w:rsidRDefault="00FB2721">
      <w:pPr>
        <w:spacing w:after="0"/>
        <w:ind w:left="120"/>
      </w:pPr>
      <w:r>
        <w:br/>
      </w:r>
    </w:p>
    <w:p w14:paraId="4806B7B0" w14:textId="77777777" w:rsidR="007617AE" w:rsidRDefault="00FB2721">
      <w:pPr>
        <w:spacing w:after="0"/>
        <w:ind w:left="120"/>
      </w:pPr>
      <w:bookmarkStart w:id="198" w:name="CR72"/>
      <w:proofErr w:type="spellStart"/>
      <w:r>
        <w:rPr>
          <w:rFonts w:ascii="Times New Roman" w:hAnsi="Times New Roman"/>
          <w:color w:val="000000"/>
        </w:rPr>
        <w:t>Nikolov</w:t>
      </w:r>
      <w:proofErr w:type="spellEnd"/>
      <w:r>
        <w:rPr>
          <w:rFonts w:ascii="Times New Roman" w:hAnsi="Times New Roman"/>
          <w:color w:val="000000"/>
        </w:rPr>
        <w:t xml:space="preserve"> N, Sing DK, Pont F et al (2014) Hubble space telescope hot Jupiter transmission spectral survey: a detection of Na and strong optical absorption in HAT-P-1b. MNRAS 437: 46–66</w:t>
      </w:r>
    </w:p>
    <w:p w14:paraId="44C1C962" w14:textId="77777777" w:rsidR="007617AE" w:rsidRDefault="005B0D52">
      <w:pPr>
        <w:spacing w:after="0"/>
        <w:ind w:left="120"/>
      </w:pPr>
      <w:hyperlink r:id="rId76">
        <w:r w:rsidR="00FB2721">
          <w:rPr>
            <w:rFonts w:ascii="Times New Roman" w:hAnsi="Times New Roman"/>
            <w:color w:val="0000FF"/>
          </w:rPr>
          <w:t>ADS</w:t>
        </w:r>
      </w:hyperlink>
      <w:r w:rsidR="00FB2721">
        <w:rPr>
          <w:rFonts w:ascii="Times New Roman" w:hAnsi="Times New Roman"/>
          <w:color w:val="000000"/>
        </w:rPr>
        <w:t xml:space="preserve"> </w:t>
      </w:r>
    </w:p>
    <w:bookmarkEnd w:id="198"/>
    <w:p w14:paraId="59578466" w14:textId="77777777" w:rsidR="007617AE" w:rsidRDefault="00FB2721">
      <w:pPr>
        <w:spacing w:after="0"/>
        <w:ind w:left="120"/>
      </w:pPr>
      <w:r>
        <w:br/>
      </w:r>
    </w:p>
    <w:p w14:paraId="0D7F280E" w14:textId="77777777" w:rsidR="007617AE" w:rsidRDefault="00FB2721">
      <w:pPr>
        <w:spacing w:after="0"/>
        <w:ind w:left="120"/>
      </w:pPr>
      <w:bookmarkStart w:id="199" w:name="CR73"/>
      <w:proofErr w:type="spellStart"/>
      <w:r>
        <w:rPr>
          <w:rFonts w:ascii="Times New Roman" w:hAnsi="Times New Roman"/>
          <w:color w:val="000000"/>
        </w:rPr>
        <w:t>Öberg</w:t>
      </w:r>
      <w:proofErr w:type="spellEnd"/>
      <w:r>
        <w:rPr>
          <w:rFonts w:ascii="Times New Roman" w:hAnsi="Times New Roman"/>
          <w:color w:val="000000"/>
        </w:rPr>
        <w:t xml:space="preserve"> KI, Murray-Clay R, Bergin EA (2011) The effects of snowlines on C/O in planetary atmospheres.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743:L</w:t>
      </w:r>
      <w:proofErr w:type="gramEnd"/>
      <w:r>
        <w:rPr>
          <w:rFonts w:ascii="Times New Roman" w:hAnsi="Times New Roman"/>
          <w:color w:val="000000"/>
        </w:rPr>
        <w:t>16</w:t>
      </w:r>
    </w:p>
    <w:p w14:paraId="6230633F" w14:textId="77777777" w:rsidR="007617AE" w:rsidRDefault="005B0D52">
      <w:pPr>
        <w:spacing w:after="0"/>
        <w:ind w:left="120"/>
      </w:pPr>
      <w:hyperlink r:id="rId77">
        <w:r w:rsidR="00FB2721">
          <w:rPr>
            <w:rFonts w:ascii="Times New Roman" w:hAnsi="Times New Roman"/>
            <w:color w:val="0000FF"/>
          </w:rPr>
          <w:t>ADS</w:t>
        </w:r>
      </w:hyperlink>
      <w:r w:rsidR="00FB2721">
        <w:rPr>
          <w:rFonts w:ascii="Times New Roman" w:hAnsi="Times New Roman"/>
          <w:color w:val="000000"/>
        </w:rPr>
        <w:t xml:space="preserve"> </w:t>
      </w:r>
    </w:p>
    <w:bookmarkEnd w:id="199"/>
    <w:p w14:paraId="755C50A2" w14:textId="77777777" w:rsidR="007617AE" w:rsidRDefault="00FB2721">
      <w:pPr>
        <w:spacing w:after="0"/>
        <w:ind w:left="120"/>
      </w:pPr>
      <w:r>
        <w:br/>
      </w:r>
    </w:p>
    <w:p w14:paraId="718E5481" w14:textId="77777777" w:rsidR="007617AE" w:rsidRDefault="00FB2721">
      <w:pPr>
        <w:spacing w:after="0"/>
        <w:ind w:left="120"/>
      </w:pPr>
      <w:bookmarkStart w:id="200" w:name="CR74"/>
      <w:proofErr w:type="spellStart"/>
      <w:r>
        <w:rPr>
          <w:rFonts w:ascii="Times New Roman" w:hAnsi="Times New Roman"/>
          <w:color w:val="000000"/>
        </w:rPr>
        <w:t>Oreshenko</w:t>
      </w:r>
      <w:proofErr w:type="spellEnd"/>
      <w:r>
        <w:rPr>
          <w:rFonts w:ascii="Times New Roman" w:hAnsi="Times New Roman"/>
          <w:color w:val="000000"/>
        </w:rPr>
        <w:t xml:space="preserve"> M, </w:t>
      </w:r>
      <w:proofErr w:type="spellStart"/>
      <w:r>
        <w:rPr>
          <w:rFonts w:ascii="Times New Roman" w:hAnsi="Times New Roman"/>
          <w:color w:val="000000"/>
        </w:rPr>
        <w:t>Heng</w:t>
      </w:r>
      <w:proofErr w:type="spellEnd"/>
      <w:r>
        <w:rPr>
          <w:rFonts w:ascii="Times New Roman" w:hAnsi="Times New Roman"/>
          <w:color w:val="000000"/>
        </w:rPr>
        <w:t xml:space="preserve"> K, </w:t>
      </w:r>
      <w:proofErr w:type="spellStart"/>
      <w:r>
        <w:rPr>
          <w:rFonts w:ascii="Times New Roman" w:hAnsi="Times New Roman"/>
          <w:color w:val="000000"/>
        </w:rPr>
        <w:t>Demory</w:t>
      </w:r>
      <w:proofErr w:type="spellEnd"/>
      <w:r>
        <w:rPr>
          <w:rFonts w:ascii="Times New Roman" w:hAnsi="Times New Roman"/>
          <w:color w:val="000000"/>
        </w:rPr>
        <w:t xml:space="preserve"> BO (2016) Optical phase curves as diagnostics for aerosol composition in exoplanetary atmospheres. MNRAS 457:3420–3429</w:t>
      </w:r>
    </w:p>
    <w:p w14:paraId="7C4CCA3A" w14:textId="77777777" w:rsidR="007617AE" w:rsidRDefault="005B0D52">
      <w:pPr>
        <w:spacing w:after="0"/>
        <w:ind w:left="120"/>
      </w:pPr>
      <w:hyperlink r:id="rId78">
        <w:r w:rsidR="00FB2721">
          <w:rPr>
            <w:rFonts w:ascii="Times New Roman" w:hAnsi="Times New Roman"/>
            <w:color w:val="0000FF"/>
          </w:rPr>
          <w:t>ADS</w:t>
        </w:r>
      </w:hyperlink>
      <w:r w:rsidR="00FB2721">
        <w:rPr>
          <w:rFonts w:ascii="Times New Roman" w:hAnsi="Times New Roman"/>
          <w:color w:val="000000"/>
        </w:rPr>
        <w:t xml:space="preserve"> </w:t>
      </w:r>
    </w:p>
    <w:bookmarkEnd w:id="200"/>
    <w:p w14:paraId="28F70C88" w14:textId="77777777" w:rsidR="007617AE" w:rsidRDefault="00FB2721">
      <w:pPr>
        <w:spacing w:after="0"/>
        <w:ind w:left="120"/>
      </w:pPr>
      <w:r>
        <w:br/>
      </w:r>
    </w:p>
    <w:p w14:paraId="28A881D1" w14:textId="77777777" w:rsidR="007617AE" w:rsidRDefault="00FB2721">
      <w:pPr>
        <w:spacing w:after="0"/>
        <w:ind w:left="120"/>
      </w:pPr>
      <w:bookmarkStart w:id="201" w:name="CR75"/>
      <w:proofErr w:type="spellStart"/>
      <w:r>
        <w:rPr>
          <w:rFonts w:ascii="Times New Roman" w:hAnsi="Times New Roman"/>
          <w:color w:val="000000"/>
        </w:rPr>
        <w:t>Parmentier</w:t>
      </w:r>
      <w:proofErr w:type="spellEnd"/>
      <w:r>
        <w:rPr>
          <w:rFonts w:ascii="Times New Roman" w:hAnsi="Times New Roman"/>
          <w:color w:val="000000"/>
        </w:rPr>
        <w:t xml:space="preserve"> V, Showman AP, </w:t>
      </w:r>
      <w:proofErr w:type="spellStart"/>
      <w:r>
        <w:rPr>
          <w:rFonts w:ascii="Times New Roman" w:hAnsi="Times New Roman"/>
          <w:color w:val="000000"/>
        </w:rPr>
        <w:t>Lian</w:t>
      </w:r>
      <w:proofErr w:type="spellEnd"/>
      <w:r>
        <w:rPr>
          <w:rFonts w:ascii="Times New Roman" w:hAnsi="Times New Roman"/>
          <w:color w:val="000000"/>
        </w:rPr>
        <w:t xml:space="preserve"> Y (2013) 3D mixing in hot </w:t>
      </w:r>
      <w:proofErr w:type="spellStart"/>
      <w:r>
        <w:rPr>
          <w:rFonts w:ascii="Times New Roman" w:hAnsi="Times New Roman"/>
          <w:color w:val="000000"/>
        </w:rPr>
        <w:t>Jupiters</w:t>
      </w:r>
      <w:proofErr w:type="spellEnd"/>
      <w:r>
        <w:rPr>
          <w:rFonts w:ascii="Times New Roman" w:hAnsi="Times New Roman"/>
          <w:color w:val="000000"/>
        </w:rPr>
        <w:t xml:space="preserve"> atmospheres. I. Application to the day/night cold trap in HD 209458b. A&amp;A </w:t>
      </w:r>
      <w:proofErr w:type="gramStart"/>
      <w:r>
        <w:rPr>
          <w:rFonts w:ascii="Times New Roman" w:hAnsi="Times New Roman"/>
          <w:color w:val="000000"/>
        </w:rPr>
        <w:t>558:A</w:t>
      </w:r>
      <w:proofErr w:type="gramEnd"/>
      <w:r>
        <w:rPr>
          <w:rFonts w:ascii="Times New Roman" w:hAnsi="Times New Roman"/>
          <w:color w:val="000000"/>
        </w:rPr>
        <w:t>91</w:t>
      </w:r>
    </w:p>
    <w:p w14:paraId="6389028B" w14:textId="77777777" w:rsidR="007617AE" w:rsidRDefault="005B0D52">
      <w:pPr>
        <w:spacing w:after="0"/>
        <w:ind w:left="120"/>
      </w:pPr>
      <w:hyperlink r:id="rId79">
        <w:r w:rsidR="00FB2721">
          <w:rPr>
            <w:rFonts w:ascii="Times New Roman" w:hAnsi="Times New Roman"/>
            <w:color w:val="0000FF"/>
          </w:rPr>
          <w:t>ADS</w:t>
        </w:r>
      </w:hyperlink>
      <w:r w:rsidR="00FB2721">
        <w:rPr>
          <w:rFonts w:ascii="Times New Roman" w:hAnsi="Times New Roman"/>
          <w:color w:val="000000"/>
        </w:rPr>
        <w:t xml:space="preserve"> </w:t>
      </w:r>
    </w:p>
    <w:bookmarkEnd w:id="201"/>
    <w:p w14:paraId="1A33839D" w14:textId="77777777" w:rsidR="007617AE" w:rsidRDefault="00FB2721">
      <w:pPr>
        <w:spacing w:after="0"/>
        <w:ind w:left="120"/>
      </w:pPr>
      <w:r>
        <w:br/>
      </w:r>
    </w:p>
    <w:p w14:paraId="454CCDD7" w14:textId="77777777" w:rsidR="007617AE" w:rsidRDefault="00FB2721">
      <w:pPr>
        <w:spacing w:after="0"/>
        <w:ind w:left="120"/>
      </w:pPr>
      <w:bookmarkStart w:id="202" w:name="CR76"/>
      <w:proofErr w:type="spellStart"/>
      <w:r>
        <w:rPr>
          <w:rFonts w:ascii="Times New Roman" w:hAnsi="Times New Roman"/>
          <w:color w:val="000000"/>
        </w:rPr>
        <w:t>Parmentier</w:t>
      </w:r>
      <w:proofErr w:type="spellEnd"/>
      <w:r>
        <w:rPr>
          <w:rFonts w:ascii="Times New Roman" w:hAnsi="Times New Roman"/>
          <w:color w:val="000000"/>
        </w:rPr>
        <w:t xml:space="preserve"> V, Fortney JJ, Showman AP, Morley C, Marley MS (2016) Transitions in the cloud composition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828:22</w:t>
      </w:r>
    </w:p>
    <w:p w14:paraId="2E81869A" w14:textId="77777777" w:rsidR="007617AE" w:rsidRDefault="005B0D52">
      <w:pPr>
        <w:spacing w:after="0"/>
        <w:ind w:left="120"/>
      </w:pPr>
      <w:hyperlink r:id="rId80">
        <w:r w:rsidR="00FB2721">
          <w:rPr>
            <w:rFonts w:ascii="Times New Roman" w:hAnsi="Times New Roman"/>
            <w:color w:val="0000FF"/>
          </w:rPr>
          <w:t>ADS</w:t>
        </w:r>
      </w:hyperlink>
      <w:r w:rsidR="00FB2721">
        <w:rPr>
          <w:rFonts w:ascii="Times New Roman" w:hAnsi="Times New Roman"/>
          <w:color w:val="000000"/>
        </w:rPr>
        <w:t xml:space="preserve"> </w:t>
      </w:r>
    </w:p>
    <w:bookmarkEnd w:id="202"/>
    <w:p w14:paraId="3A157F16" w14:textId="77777777" w:rsidR="007617AE" w:rsidRDefault="00FB2721">
      <w:pPr>
        <w:spacing w:after="0"/>
        <w:ind w:left="120"/>
      </w:pPr>
      <w:r>
        <w:br/>
      </w:r>
    </w:p>
    <w:p w14:paraId="65B95139" w14:textId="77777777" w:rsidR="007617AE" w:rsidRDefault="00FB2721">
      <w:pPr>
        <w:spacing w:after="0"/>
        <w:ind w:left="120"/>
      </w:pPr>
      <w:bookmarkStart w:id="203" w:name="CR77"/>
      <w:r>
        <w:rPr>
          <w:rFonts w:ascii="Times New Roman" w:hAnsi="Times New Roman"/>
          <w:color w:val="000000"/>
        </w:rPr>
        <w:lastRenderedPageBreak/>
        <w:t xml:space="preserve">Pont F, Knutson H, Gilliland RL, </w:t>
      </w:r>
      <w:proofErr w:type="spellStart"/>
      <w:r>
        <w:rPr>
          <w:rFonts w:ascii="Times New Roman" w:hAnsi="Times New Roman"/>
          <w:color w:val="000000"/>
        </w:rPr>
        <w:t>Moutou</w:t>
      </w:r>
      <w:proofErr w:type="spellEnd"/>
      <w:r>
        <w:rPr>
          <w:rFonts w:ascii="Times New Roman" w:hAnsi="Times New Roman"/>
          <w:color w:val="000000"/>
        </w:rPr>
        <w:t xml:space="preserve"> C, Charbonneau D (2008) Detection of atmospheric haze on an extrasolar planet: the 0.55–1.05 </w:t>
      </w:r>
      <w:proofErr w:type="spellStart"/>
      <w:r>
        <w:rPr>
          <w:rFonts w:ascii="Times New Roman" w:hAnsi="Times New Roman"/>
          <w:color w:val="000000"/>
        </w:rPr>
        <w:t>μm</w:t>
      </w:r>
      <w:proofErr w:type="spellEnd"/>
      <w:r>
        <w:rPr>
          <w:rFonts w:ascii="Times New Roman" w:hAnsi="Times New Roman"/>
          <w:color w:val="000000"/>
        </w:rPr>
        <w:t xml:space="preserve"> transmission spectrum of HD 189733b with the </w:t>
      </w:r>
      <w:proofErr w:type="spellStart"/>
      <w:r>
        <w:rPr>
          <w:rFonts w:ascii="Times New Roman" w:hAnsi="Times New Roman"/>
          <w:color w:val="000000"/>
        </w:rPr>
        <w:t>HubbleSpaceTelescope</w:t>
      </w:r>
      <w:proofErr w:type="spellEnd"/>
      <w:r>
        <w:rPr>
          <w:rFonts w:ascii="Times New Roman" w:hAnsi="Times New Roman"/>
          <w:color w:val="000000"/>
        </w:rPr>
        <w:t>. MNRAS 385:109–118</w:t>
      </w:r>
    </w:p>
    <w:p w14:paraId="116DD692" w14:textId="77777777" w:rsidR="007617AE" w:rsidRDefault="005B0D52">
      <w:pPr>
        <w:spacing w:after="0"/>
        <w:ind w:left="120"/>
      </w:pPr>
      <w:hyperlink r:id="rId81">
        <w:r w:rsidR="00FB2721">
          <w:rPr>
            <w:rFonts w:ascii="Times New Roman" w:hAnsi="Times New Roman"/>
            <w:color w:val="0000FF"/>
          </w:rPr>
          <w:t>ADS</w:t>
        </w:r>
      </w:hyperlink>
      <w:r w:rsidR="00FB2721">
        <w:rPr>
          <w:rFonts w:ascii="Times New Roman" w:hAnsi="Times New Roman"/>
          <w:color w:val="000000"/>
        </w:rPr>
        <w:t xml:space="preserve"> </w:t>
      </w:r>
    </w:p>
    <w:bookmarkEnd w:id="203"/>
    <w:p w14:paraId="3DCD50DE" w14:textId="77777777" w:rsidR="007617AE" w:rsidRDefault="00FB2721">
      <w:pPr>
        <w:spacing w:after="0"/>
        <w:ind w:left="120"/>
      </w:pPr>
      <w:r>
        <w:br/>
      </w:r>
    </w:p>
    <w:p w14:paraId="08A42679" w14:textId="77777777" w:rsidR="007617AE" w:rsidRDefault="00FB2721">
      <w:pPr>
        <w:spacing w:after="0"/>
        <w:ind w:left="120"/>
      </w:pPr>
      <w:bookmarkStart w:id="204" w:name="CR78"/>
      <w:r>
        <w:rPr>
          <w:rFonts w:ascii="Times New Roman" w:hAnsi="Times New Roman"/>
          <w:color w:val="000000"/>
        </w:rPr>
        <w:t xml:space="preserve">Raghavan D, McAlister HA, Henry TJ et al (2010) A survey of stellar families: multiplicity of solar-type stars. </w:t>
      </w:r>
      <w:proofErr w:type="spellStart"/>
      <w:r>
        <w:rPr>
          <w:rFonts w:ascii="Times New Roman" w:hAnsi="Times New Roman"/>
          <w:color w:val="000000"/>
        </w:rPr>
        <w:t>ApJS</w:t>
      </w:r>
      <w:proofErr w:type="spellEnd"/>
      <w:r>
        <w:rPr>
          <w:rFonts w:ascii="Times New Roman" w:hAnsi="Times New Roman"/>
          <w:color w:val="000000"/>
        </w:rPr>
        <w:t xml:space="preserve"> 190:1–42</w:t>
      </w:r>
    </w:p>
    <w:p w14:paraId="1C64B0EC" w14:textId="77777777" w:rsidR="007617AE" w:rsidRDefault="005B0D52">
      <w:pPr>
        <w:spacing w:after="0"/>
        <w:ind w:left="120"/>
      </w:pPr>
      <w:hyperlink r:id="rId82">
        <w:r w:rsidR="00FB2721">
          <w:rPr>
            <w:rFonts w:ascii="Times New Roman" w:hAnsi="Times New Roman"/>
            <w:color w:val="0000FF"/>
          </w:rPr>
          <w:t>ADS</w:t>
        </w:r>
      </w:hyperlink>
      <w:r w:rsidR="00FB2721">
        <w:rPr>
          <w:rFonts w:ascii="Times New Roman" w:hAnsi="Times New Roman"/>
          <w:color w:val="000000"/>
        </w:rPr>
        <w:t xml:space="preserve"> </w:t>
      </w:r>
    </w:p>
    <w:bookmarkEnd w:id="204"/>
    <w:p w14:paraId="5DE413B7" w14:textId="77777777" w:rsidR="007617AE" w:rsidRDefault="00FB2721">
      <w:pPr>
        <w:spacing w:after="0"/>
        <w:ind w:left="120"/>
      </w:pPr>
      <w:r>
        <w:br/>
      </w:r>
    </w:p>
    <w:p w14:paraId="11D54659" w14:textId="77777777" w:rsidR="007617AE" w:rsidRDefault="00FB2721">
      <w:pPr>
        <w:spacing w:after="0"/>
        <w:ind w:left="120"/>
      </w:pPr>
      <w:bookmarkStart w:id="205" w:name="CR79"/>
      <w:r>
        <w:rPr>
          <w:rFonts w:ascii="Times New Roman" w:hAnsi="Times New Roman"/>
          <w:color w:val="000000"/>
        </w:rPr>
        <w:t xml:space="preserve">Rauscher E, </w:t>
      </w:r>
      <w:proofErr w:type="spellStart"/>
      <w:r>
        <w:rPr>
          <w:rFonts w:ascii="Times New Roman" w:hAnsi="Times New Roman"/>
          <w:color w:val="000000"/>
        </w:rPr>
        <w:t>Menou</w:t>
      </w:r>
      <w:proofErr w:type="spellEnd"/>
      <w:r>
        <w:rPr>
          <w:rFonts w:ascii="Times New Roman" w:hAnsi="Times New Roman"/>
          <w:color w:val="000000"/>
        </w:rPr>
        <w:t xml:space="preserve"> K, Seager S et al (2007) Toward eclipse mapping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664:1199–1209</w:t>
      </w:r>
    </w:p>
    <w:p w14:paraId="3DF88944" w14:textId="77777777" w:rsidR="007617AE" w:rsidRDefault="005B0D52">
      <w:pPr>
        <w:spacing w:after="0"/>
        <w:ind w:left="120"/>
      </w:pPr>
      <w:hyperlink r:id="rId83">
        <w:r w:rsidR="00FB2721">
          <w:rPr>
            <w:rFonts w:ascii="Times New Roman" w:hAnsi="Times New Roman"/>
            <w:color w:val="0000FF"/>
          </w:rPr>
          <w:t>ADS</w:t>
        </w:r>
      </w:hyperlink>
      <w:r w:rsidR="00FB2721">
        <w:rPr>
          <w:rFonts w:ascii="Times New Roman" w:hAnsi="Times New Roman"/>
          <w:color w:val="000000"/>
        </w:rPr>
        <w:t xml:space="preserve"> </w:t>
      </w:r>
    </w:p>
    <w:bookmarkEnd w:id="205"/>
    <w:p w14:paraId="02B6D3BE" w14:textId="77777777" w:rsidR="007617AE" w:rsidRDefault="00FB2721">
      <w:pPr>
        <w:spacing w:after="0"/>
        <w:ind w:left="120"/>
      </w:pPr>
      <w:r>
        <w:br/>
      </w:r>
    </w:p>
    <w:p w14:paraId="3AE5D1ED" w14:textId="77777777" w:rsidR="007617AE" w:rsidRDefault="00FB2721">
      <w:pPr>
        <w:spacing w:after="0"/>
        <w:ind w:left="120"/>
      </w:pPr>
      <w:bookmarkStart w:id="206" w:name="CR80"/>
      <w:r>
        <w:rPr>
          <w:rFonts w:ascii="Times New Roman" w:hAnsi="Times New Roman"/>
          <w:color w:val="000000"/>
        </w:rPr>
        <w:t xml:space="preserve">Ricker GR, Winn JN, </w:t>
      </w:r>
      <w:proofErr w:type="spellStart"/>
      <w:r>
        <w:rPr>
          <w:rFonts w:ascii="Times New Roman" w:hAnsi="Times New Roman"/>
          <w:color w:val="000000"/>
        </w:rPr>
        <w:t>Vanderspek</w:t>
      </w:r>
      <w:proofErr w:type="spellEnd"/>
      <w:r>
        <w:rPr>
          <w:rFonts w:ascii="Times New Roman" w:hAnsi="Times New Roman"/>
          <w:color w:val="000000"/>
        </w:rPr>
        <w:t xml:space="preserve"> R et al (2014) Transiting exoplanet survey satellite (TESS). In: Space telescopes and instrumentation 2014: optical, infrared, and millimeter wave. Proceedings of SPIE, </w:t>
      </w:r>
      <w:proofErr w:type="spellStart"/>
      <w:r>
        <w:rPr>
          <w:rFonts w:ascii="Times New Roman" w:hAnsi="Times New Roman"/>
          <w:color w:val="000000"/>
        </w:rPr>
        <w:t>vol</w:t>
      </w:r>
      <w:proofErr w:type="spellEnd"/>
      <w:r>
        <w:rPr>
          <w:rFonts w:ascii="Times New Roman" w:hAnsi="Times New Roman"/>
          <w:color w:val="000000"/>
        </w:rPr>
        <w:t xml:space="preserve"> 9143. SPIE, Bellingham, p 914320. </w:t>
      </w:r>
      <w:hyperlink r:id="rId84">
        <w:r>
          <w:rPr>
            <w:rFonts w:ascii="Times New Roman" w:hAnsi="Times New Roman"/>
            <w:color w:val="0000FF"/>
          </w:rPr>
          <w:t>http://doi.org/10.1117/12.2063489</w:t>
        </w:r>
      </w:hyperlink>
    </w:p>
    <w:bookmarkEnd w:id="206"/>
    <w:p w14:paraId="1DB349E4" w14:textId="77777777" w:rsidR="007617AE" w:rsidRDefault="00FB2721">
      <w:pPr>
        <w:spacing w:after="0"/>
        <w:ind w:left="120"/>
      </w:pPr>
      <w:r>
        <w:br/>
      </w:r>
    </w:p>
    <w:p w14:paraId="022683AD" w14:textId="77777777" w:rsidR="007617AE" w:rsidRDefault="00FB2721">
      <w:pPr>
        <w:spacing w:after="0"/>
        <w:ind w:left="120"/>
      </w:pPr>
      <w:bookmarkStart w:id="207" w:name="CR81"/>
      <w:r>
        <w:rPr>
          <w:rFonts w:ascii="Times New Roman" w:hAnsi="Times New Roman"/>
          <w:color w:val="000000"/>
        </w:rPr>
        <w:t xml:space="preserve">Robinson TD (2017) A theory of exoplanet transits with light scattering. </w:t>
      </w:r>
      <w:proofErr w:type="spellStart"/>
      <w:r>
        <w:rPr>
          <w:rFonts w:ascii="Times New Roman" w:hAnsi="Times New Roman"/>
          <w:color w:val="000000"/>
        </w:rPr>
        <w:t>ApJ</w:t>
      </w:r>
      <w:proofErr w:type="spellEnd"/>
      <w:r>
        <w:rPr>
          <w:rFonts w:ascii="Times New Roman" w:hAnsi="Times New Roman"/>
          <w:color w:val="000000"/>
        </w:rPr>
        <w:t xml:space="preserve"> 836:236</w:t>
      </w:r>
    </w:p>
    <w:p w14:paraId="1A964124" w14:textId="77777777" w:rsidR="007617AE" w:rsidRDefault="005B0D52">
      <w:pPr>
        <w:spacing w:after="0"/>
        <w:ind w:left="120"/>
      </w:pPr>
      <w:hyperlink r:id="rId85">
        <w:r w:rsidR="00FB2721">
          <w:rPr>
            <w:rFonts w:ascii="Times New Roman" w:hAnsi="Times New Roman"/>
            <w:color w:val="0000FF"/>
          </w:rPr>
          <w:t>ADS</w:t>
        </w:r>
      </w:hyperlink>
      <w:r w:rsidR="00FB2721">
        <w:rPr>
          <w:rFonts w:ascii="Times New Roman" w:hAnsi="Times New Roman"/>
          <w:color w:val="000000"/>
        </w:rPr>
        <w:t xml:space="preserve"> </w:t>
      </w:r>
    </w:p>
    <w:bookmarkEnd w:id="207"/>
    <w:p w14:paraId="114DCBE3" w14:textId="77777777" w:rsidR="007617AE" w:rsidRDefault="00FB2721">
      <w:pPr>
        <w:spacing w:after="0"/>
        <w:ind w:left="120"/>
      </w:pPr>
      <w:r>
        <w:br/>
      </w:r>
    </w:p>
    <w:p w14:paraId="70938AB8" w14:textId="77777777" w:rsidR="007617AE" w:rsidRDefault="00FB2721">
      <w:pPr>
        <w:spacing w:after="0"/>
        <w:ind w:left="120"/>
      </w:pPr>
      <w:bookmarkStart w:id="208" w:name="CR82"/>
      <w:r>
        <w:rPr>
          <w:rFonts w:ascii="Times New Roman" w:hAnsi="Times New Roman"/>
          <w:color w:val="000000"/>
        </w:rPr>
        <w:t xml:space="preserve">Robinson TD, </w:t>
      </w:r>
      <w:proofErr w:type="spellStart"/>
      <w:r>
        <w:rPr>
          <w:rFonts w:ascii="Times New Roman" w:hAnsi="Times New Roman"/>
          <w:color w:val="000000"/>
        </w:rPr>
        <w:t>Maltagliati</w:t>
      </w:r>
      <w:proofErr w:type="spellEnd"/>
      <w:r>
        <w:rPr>
          <w:rFonts w:ascii="Times New Roman" w:hAnsi="Times New Roman"/>
          <w:color w:val="000000"/>
        </w:rPr>
        <w:t xml:space="preserve"> L, Marley MS, Fortney JJ (2014) Titan solar occultation observations reveal transit spectra of a hazy world. Proc Natl </w:t>
      </w:r>
      <w:proofErr w:type="spellStart"/>
      <w:r>
        <w:rPr>
          <w:rFonts w:ascii="Times New Roman" w:hAnsi="Times New Roman"/>
          <w:color w:val="000000"/>
        </w:rPr>
        <w:t>Acad</w:t>
      </w:r>
      <w:proofErr w:type="spellEnd"/>
      <w:r>
        <w:rPr>
          <w:rFonts w:ascii="Times New Roman" w:hAnsi="Times New Roman"/>
          <w:color w:val="000000"/>
        </w:rPr>
        <w:t xml:space="preserve"> Sci 111:9042–9047</w:t>
      </w:r>
    </w:p>
    <w:p w14:paraId="673DAB14" w14:textId="77777777" w:rsidR="007617AE" w:rsidRDefault="005B0D52">
      <w:pPr>
        <w:spacing w:after="0"/>
        <w:ind w:left="120"/>
      </w:pPr>
      <w:hyperlink r:id="rId86">
        <w:r w:rsidR="00FB2721">
          <w:rPr>
            <w:rFonts w:ascii="Times New Roman" w:hAnsi="Times New Roman"/>
            <w:color w:val="0000FF"/>
          </w:rPr>
          <w:t>ADS</w:t>
        </w:r>
      </w:hyperlink>
      <w:r w:rsidR="00FB2721">
        <w:rPr>
          <w:rFonts w:ascii="Times New Roman" w:hAnsi="Times New Roman"/>
          <w:color w:val="000000"/>
        </w:rPr>
        <w:t xml:space="preserve"> </w:t>
      </w:r>
    </w:p>
    <w:bookmarkEnd w:id="208"/>
    <w:p w14:paraId="43D91062" w14:textId="77777777" w:rsidR="007617AE" w:rsidRDefault="00FB2721">
      <w:pPr>
        <w:spacing w:after="0"/>
        <w:ind w:left="120"/>
      </w:pPr>
      <w:r>
        <w:br/>
      </w:r>
    </w:p>
    <w:p w14:paraId="79564B93" w14:textId="77777777" w:rsidR="007617AE" w:rsidRDefault="00FB2721">
      <w:pPr>
        <w:spacing w:after="0"/>
        <w:ind w:left="120"/>
      </w:pPr>
      <w:bookmarkStart w:id="209" w:name="CR83"/>
      <w:r>
        <w:rPr>
          <w:rFonts w:ascii="Times New Roman" w:hAnsi="Times New Roman"/>
          <w:color w:val="000000"/>
        </w:rPr>
        <w:t>Schwartz JC, Cowan NB (2015) Balancing the energy budget of short-period giant planets: evidence for reflective clouds and optical absorbers. MNRAS 449:4192–4203</w:t>
      </w:r>
    </w:p>
    <w:p w14:paraId="7E9E4DA5" w14:textId="77777777" w:rsidR="007617AE" w:rsidRDefault="005B0D52">
      <w:pPr>
        <w:spacing w:after="0"/>
        <w:ind w:left="120"/>
      </w:pPr>
      <w:hyperlink r:id="rId87">
        <w:r w:rsidR="00FB2721">
          <w:rPr>
            <w:rFonts w:ascii="Times New Roman" w:hAnsi="Times New Roman"/>
            <w:color w:val="0000FF"/>
          </w:rPr>
          <w:t>ADS</w:t>
        </w:r>
      </w:hyperlink>
      <w:r w:rsidR="00FB2721">
        <w:rPr>
          <w:rFonts w:ascii="Times New Roman" w:hAnsi="Times New Roman"/>
          <w:color w:val="000000"/>
        </w:rPr>
        <w:t xml:space="preserve"> </w:t>
      </w:r>
    </w:p>
    <w:bookmarkEnd w:id="209"/>
    <w:p w14:paraId="1A15ADE7" w14:textId="77777777" w:rsidR="007617AE" w:rsidRDefault="00FB2721">
      <w:pPr>
        <w:spacing w:after="0"/>
        <w:ind w:left="120"/>
      </w:pPr>
      <w:r>
        <w:br/>
      </w:r>
    </w:p>
    <w:p w14:paraId="4CBD2D3E" w14:textId="77777777" w:rsidR="007617AE" w:rsidRDefault="00FB2721">
      <w:pPr>
        <w:spacing w:after="0"/>
        <w:ind w:left="120"/>
      </w:pPr>
      <w:bookmarkStart w:id="210" w:name="CR84"/>
      <w:r>
        <w:rPr>
          <w:rFonts w:ascii="Times New Roman" w:hAnsi="Times New Roman"/>
          <w:color w:val="000000"/>
        </w:rPr>
        <w:t xml:space="preserve">Schwarz H, </w:t>
      </w:r>
      <w:proofErr w:type="spellStart"/>
      <w:r>
        <w:rPr>
          <w:rFonts w:ascii="Times New Roman" w:hAnsi="Times New Roman"/>
          <w:color w:val="000000"/>
        </w:rPr>
        <w:t>Brogi</w:t>
      </w:r>
      <w:proofErr w:type="spellEnd"/>
      <w:r>
        <w:rPr>
          <w:rFonts w:ascii="Times New Roman" w:hAnsi="Times New Roman"/>
          <w:color w:val="000000"/>
        </w:rPr>
        <w:t xml:space="preserve"> M, de </w:t>
      </w:r>
      <w:proofErr w:type="spellStart"/>
      <w:r>
        <w:rPr>
          <w:rFonts w:ascii="Times New Roman" w:hAnsi="Times New Roman"/>
          <w:color w:val="000000"/>
        </w:rPr>
        <w:t>Kok</w:t>
      </w:r>
      <w:proofErr w:type="spellEnd"/>
      <w:r>
        <w:rPr>
          <w:rFonts w:ascii="Times New Roman" w:hAnsi="Times New Roman"/>
          <w:color w:val="000000"/>
        </w:rPr>
        <w:t xml:space="preserve"> R, </w:t>
      </w:r>
      <w:proofErr w:type="spellStart"/>
      <w:r>
        <w:rPr>
          <w:rFonts w:ascii="Times New Roman" w:hAnsi="Times New Roman"/>
          <w:color w:val="000000"/>
        </w:rPr>
        <w:t>Birkby</w:t>
      </w:r>
      <w:proofErr w:type="spellEnd"/>
      <w:r>
        <w:rPr>
          <w:rFonts w:ascii="Times New Roman" w:hAnsi="Times New Roman"/>
          <w:color w:val="000000"/>
        </w:rPr>
        <w:t xml:space="preserve"> J, Snellen I (2015) Evidence against a strong thermal inversion in HD 209458b from high-dispersion spectroscopy. A&amp;A </w:t>
      </w:r>
      <w:proofErr w:type="gramStart"/>
      <w:r>
        <w:rPr>
          <w:rFonts w:ascii="Times New Roman" w:hAnsi="Times New Roman"/>
          <w:color w:val="000000"/>
        </w:rPr>
        <w:t>576:A</w:t>
      </w:r>
      <w:proofErr w:type="gramEnd"/>
      <w:r>
        <w:rPr>
          <w:rFonts w:ascii="Times New Roman" w:hAnsi="Times New Roman"/>
          <w:color w:val="000000"/>
        </w:rPr>
        <w:t>111</w:t>
      </w:r>
    </w:p>
    <w:p w14:paraId="107D7174" w14:textId="77777777" w:rsidR="007617AE" w:rsidRDefault="005B0D52">
      <w:pPr>
        <w:spacing w:after="0"/>
        <w:ind w:left="120"/>
      </w:pPr>
      <w:hyperlink r:id="rId88">
        <w:r w:rsidR="00FB2721">
          <w:rPr>
            <w:rFonts w:ascii="Times New Roman" w:hAnsi="Times New Roman"/>
            <w:color w:val="0000FF"/>
          </w:rPr>
          <w:t>ADS</w:t>
        </w:r>
      </w:hyperlink>
      <w:r w:rsidR="00FB2721">
        <w:rPr>
          <w:rFonts w:ascii="Times New Roman" w:hAnsi="Times New Roman"/>
          <w:color w:val="000000"/>
        </w:rPr>
        <w:t xml:space="preserve"> </w:t>
      </w:r>
    </w:p>
    <w:bookmarkEnd w:id="210"/>
    <w:p w14:paraId="37761F05" w14:textId="77777777" w:rsidR="007617AE" w:rsidRDefault="00FB2721">
      <w:pPr>
        <w:spacing w:after="0"/>
        <w:ind w:left="120"/>
      </w:pPr>
      <w:r>
        <w:br/>
      </w:r>
    </w:p>
    <w:p w14:paraId="4990DF47" w14:textId="77777777" w:rsidR="007617AE" w:rsidRDefault="00FB2721">
      <w:pPr>
        <w:spacing w:after="0"/>
        <w:ind w:left="120"/>
      </w:pPr>
      <w:bookmarkStart w:id="211" w:name="CR85"/>
      <w:r>
        <w:rPr>
          <w:rFonts w:ascii="Times New Roman" w:hAnsi="Times New Roman"/>
          <w:color w:val="000000"/>
        </w:rPr>
        <w:t xml:space="preserve">Seager S, </w:t>
      </w:r>
      <w:proofErr w:type="spellStart"/>
      <w:r>
        <w:rPr>
          <w:rFonts w:ascii="Times New Roman" w:hAnsi="Times New Roman"/>
          <w:color w:val="000000"/>
        </w:rPr>
        <w:t>Sasselov</w:t>
      </w:r>
      <w:proofErr w:type="spellEnd"/>
      <w:r>
        <w:rPr>
          <w:rFonts w:ascii="Times New Roman" w:hAnsi="Times New Roman"/>
          <w:color w:val="000000"/>
        </w:rPr>
        <w:t xml:space="preserve"> DD (2000) Theoretical transmission spectra during extrasolar giant planet transits. </w:t>
      </w:r>
      <w:proofErr w:type="spellStart"/>
      <w:r>
        <w:rPr>
          <w:rFonts w:ascii="Times New Roman" w:hAnsi="Times New Roman"/>
          <w:color w:val="000000"/>
        </w:rPr>
        <w:t>ApJ</w:t>
      </w:r>
      <w:proofErr w:type="spellEnd"/>
      <w:r>
        <w:rPr>
          <w:rFonts w:ascii="Times New Roman" w:hAnsi="Times New Roman"/>
          <w:color w:val="000000"/>
        </w:rPr>
        <w:t xml:space="preserve"> 537:916–921</w:t>
      </w:r>
    </w:p>
    <w:p w14:paraId="55D2862D" w14:textId="77777777" w:rsidR="007617AE" w:rsidRDefault="005B0D52">
      <w:pPr>
        <w:spacing w:after="0"/>
        <w:ind w:left="120"/>
      </w:pPr>
      <w:hyperlink r:id="rId89">
        <w:r w:rsidR="00FB2721">
          <w:rPr>
            <w:rFonts w:ascii="Times New Roman" w:hAnsi="Times New Roman"/>
            <w:color w:val="0000FF"/>
          </w:rPr>
          <w:t>ADS</w:t>
        </w:r>
      </w:hyperlink>
      <w:r w:rsidR="00FB2721">
        <w:rPr>
          <w:rFonts w:ascii="Times New Roman" w:hAnsi="Times New Roman"/>
          <w:color w:val="000000"/>
        </w:rPr>
        <w:t xml:space="preserve"> </w:t>
      </w:r>
    </w:p>
    <w:bookmarkEnd w:id="211"/>
    <w:p w14:paraId="08724EF5" w14:textId="77777777" w:rsidR="007617AE" w:rsidRDefault="00FB2721">
      <w:pPr>
        <w:spacing w:after="0"/>
        <w:ind w:left="120"/>
      </w:pPr>
      <w:r>
        <w:br/>
      </w:r>
    </w:p>
    <w:p w14:paraId="244BC1FB" w14:textId="77777777" w:rsidR="007617AE" w:rsidRDefault="00FB2721">
      <w:pPr>
        <w:spacing w:after="0"/>
        <w:ind w:left="120"/>
      </w:pPr>
      <w:bookmarkStart w:id="212" w:name="CR86"/>
      <w:r>
        <w:rPr>
          <w:rFonts w:ascii="Times New Roman" w:hAnsi="Times New Roman"/>
          <w:color w:val="000000"/>
        </w:rPr>
        <w:t xml:space="preserve">Seager S, Whitney BA, </w:t>
      </w:r>
      <w:proofErr w:type="spellStart"/>
      <w:r>
        <w:rPr>
          <w:rFonts w:ascii="Times New Roman" w:hAnsi="Times New Roman"/>
          <w:color w:val="000000"/>
        </w:rPr>
        <w:t>Sasselov</w:t>
      </w:r>
      <w:proofErr w:type="spellEnd"/>
      <w:r>
        <w:rPr>
          <w:rFonts w:ascii="Times New Roman" w:hAnsi="Times New Roman"/>
          <w:color w:val="000000"/>
        </w:rPr>
        <w:t xml:space="preserve"> DD (2000) Photometric light curves and polarization of close-in extrasolar giant planets. </w:t>
      </w:r>
      <w:proofErr w:type="spellStart"/>
      <w:r>
        <w:rPr>
          <w:rFonts w:ascii="Times New Roman" w:hAnsi="Times New Roman"/>
          <w:color w:val="000000"/>
        </w:rPr>
        <w:t>ApJ</w:t>
      </w:r>
      <w:proofErr w:type="spellEnd"/>
      <w:r>
        <w:rPr>
          <w:rFonts w:ascii="Times New Roman" w:hAnsi="Times New Roman"/>
          <w:color w:val="000000"/>
        </w:rPr>
        <w:t xml:space="preserve"> 540:504–520</w:t>
      </w:r>
    </w:p>
    <w:p w14:paraId="095D7DC6" w14:textId="77777777" w:rsidR="007617AE" w:rsidRDefault="005B0D52">
      <w:pPr>
        <w:spacing w:after="0"/>
        <w:ind w:left="120"/>
      </w:pPr>
      <w:hyperlink r:id="rId90">
        <w:r w:rsidR="00FB2721">
          <w:rPr>
            <w:rFonts w:ascii="Times New Roman" w:hAnsi="Times New Roman"/>
            <w:color w:val="0000FF"/>
          </w:rPr>
          <w:t>ADS</w:t>
        </w:r>
      </w:hyperlink>
      <w:r w:rsidR="00FB2721">
        <w:rPr>
          <w:rFonts w:ascii="Times New Roman" w:hAnsi="Times New Roman"/>
          <w:color w:val="000000"/>
        </w:rPr>
        <w:t xml:space="preserve"> </w:t>
      </w:r>
    </w:p>
    <w:bookmarkEnd w:id="212"/>
    <w:p w14:paraId="62AEC242" w14:textId="77777777" w:rsidR="007617AE" w:rsidRDefault="00FB2721">
      <w:pPr>
        <w:spacing w:after="0"/>
        <w:ind w:left="120"/>
      </w:pPr>
      <w:r>
        <w:br/>
      </w:r>
    </w:p>
    <w:p w14:paraId="655F5A0E" w14:textId="77777777" w:rsidR="007617AE" w:rsidRDefault="00FB2721">
      <w:pPr>
        <w:spacing w:after="0"/>
        <w:ind w:left="120"/>
      </w:pPr>
      <w:bookmarkStart w:id="213" w:name="CR87"/>
      <w:r>
        <w:rPr>
          <w:rFonts w:ascii="Times New Roman" w:hAnsi="Times New Roman"/>
          <w:color w:val="000000"/>
        </w:rPr>
        <w:t>Showman AP, Ingersoll AP (1998) Interpretation of Galileo probe data and implications for Jupiter’s dry downdrafts. Icarus 132:205–220</w:t>
      </w:r>
    </w:p>
    <w:p w14:paraId="160EC380" w14:textId="77777777" w:rsidR="007617AE" w:rsidRDefault="005B0D52">
      <w:pPr>
        <w:spacing w:after="0"/>
        <w:ind w:left="120"/>
      </w:pPr>
      <w:hyperlink r:id="rId91">
        <w:r w:rsidR="00FB2721">
          <w:rPr>
            <w:rFonts w:ascii="Times New Roman" w:hAnsi="Times New Roman"/>
            <w:color w:val="0000FF"/>
          </w:rPr>
          <w:t>ADS</w:t>
        </w:r>
      </w:hyperlink>
      <w:r w:rsidR="00FB2721">
        <w:rPr>
          <w:rFonts w:ascii="Times New Roman" w:hAnsi="Times New Roman"/>
          <w:color w:val="000000"/>
        </w:rPr>
        <w:t xml:space="preserve"> </w:t>
      </w:r>
    </w:p>
    <w:bookmarkEnd w:id="213"/>
    <w:p w14:paraId="4F6EB501" w14:textId="77777777" w:rsidR="007617AE" w:rsidRDefault="00FB2721">
      <w:pPr>
        <w:spacing w:after="0"/>
        <w:ind w:left="120"/>
      </w:pPr>
      <w:r>
        <w:br/>
      </w:r>
    </w:p>
    <w:p w14:paraId="6522C758" w14:textId="77777777" w:rsidR="007617AE" w:rsidRDefault="00FB2721">
      <w:pPr>
        <w:spacing w:after="0"/>
        <w:ind w:left="120"/>
      </w:pPr>
      <w:bookmarkStart w:id="214" w:name="CR88"/>
      <w:r>
        <w:rPr>
          <w:rFonts w:ascii="Times New Roman" w:hAnsi="Times New Roman"/>
          <w:color w:val="000000"/>
        </w:rPr>
        <w:t xml:space="preserve">Showman AP, Fortney JJ, </w:t>
      </w:r>
      <w:proofErr w:type="spellStart"/>
      <w:r>
        <w:rPr>
          <w:rFonts w:ascii="Times New Roman" w:hAnsi="Times New Roman"/>
          <w:color w:val="000000"/>
        </w:rPr>
        <w:t>Lian</w:t>
      </w:r>
      <w:proofErr w:type="spellEnd"/>
      <w:r>
        <w:rPr>
          <w:rFonts w:ascii="Times New Roman" w:hAnsi="Times New Roman"/>
          <w:color w:val="000000"/>
        </w:rPr>
        <w:t xml:space="preserve"> Y et al (2009) Atmospheric circulation of hot </w:t>
      </w:r>
      <w:proofErr w:type="spellStart"/>
      <w:r>
        <w:rPr>
          <w:rFonts w:ascii="Times New Roman" w:hAnsi="Times New Roman"/>
          <w:color w:val="000000"/>
        </w:rPr>
        <w:t>Jupiters</w:t>
      </w:r>
      <w:proofErr w:type="spellEnd"/>
      <w:r>
        <w:rPr>
          <w:rFonts w:ascii="Times New Roman" w:hAnsi="Times New Roman"/>
          <w:color w:val="000000"/>
        </w:rPr>
        <w:t xml:space="preserve">: coupled radiative-dynamical general circulation model simulations of HD 189733b and HD 209458b. </w:t>
      </w:r>
      <w:proofErr w:type="spellStart"/>
      <w:r>
        <w:rPr>
          <w:rFonts w:ascii="Times New Roman" w:hAnsi="Times New Roman"/>
          <w:color w:val="000000"/>
        </w:rPr>
        <w:t>ApJ</w:t>
      </w:r>
      <w:proofErr w:type="spellEnd"/>
      <w:r>
        <w:rPr>
          <w:rFonts w:ascii="Times New Roman" w:hAnsi="Times New Roman"/>
          <w:color w:val="000000"/>
        </w:rPr>
        <w:t xml:space="preserve"> 699:564–584</w:t>
      </w:r>
    </w:p>
    <w:p w14:paraId="02466EF6" w14:textId="77777777" w:rsidR="007617AE" w:rsidRDefault="005B0D52">
      <w:pPr>
        <w:spacing w:after="0"/>
        <w:ind w:left="120"/>
      </w:pPr>
      <w:hyperlink r:id="rId92">
        <w:r w:rsidR="00FB2721">
          <w:rPr>
            <w:rFonts w:ascii="Times New Roman" w:hAnsi="Times New Roman"/>
            <w:color w:val="0000FF"/>
          </w:rPr>
          <w:t>ADS</w:t>
        </w:r>
      </w:hyperlink>
      <w:r w:rsidR="00FB2721">
        <w:rPr>
          <w:rFonts w:ascii="Times New Roman" w:hAnsi="Times New Roman"/>
          <w:color w:val="000000"/>
        </w:rPr>
        <w:t xml:space="preserve"> </w:t>
      </w:r>
    </w:p>
    <w:bookmarkEnd w:id="214"/>
    <w:p w14:paraId="631B8DBC" w14:textId="77777777" w:rsidR="007617AE" w:rsidRDefault="00FB2721">
      <w:pPr>
        <w:spacing w:after="0"/>
        <w:ind w:left="120"/>
      </w:pPr>
      <w:r>
        <w:br/>
      </w:r>
    </w:p>
    <w:p w14:paraId="3319523F" w14:textId="77777777" w:rsidR="007617AE" w:rsidRDefault="00FB2721">
      <w:pPr>
        <w:spacing w:after="0"/>
        <w:ind w:left="120"/>
      </w:pPr>
      <w:bookmarkStart w:id="215" w:name="CR89"/>
      <w:r>
        <w:rPr>
          <w:rFonts w:ascii="Times New Roman" w:hAnsi="Times New Roman"/>
          <w:color w:val="000000"/>
        </w:rPr>
        <w:t xml:space="preserve">Sing DK, </w:t>
      </w:r>
      <w:proofErr w:type="spellStart"/>
      <w:r>
        <w:rPr>
          <w:rFonts w:ascii="Times New Roman" w:hAnsi="Times New Roman"/>
          <w:color w:val="000000"/>
        </w:rPr>
        <w:t>Désert</w:t>
      </w:r>
      <w:proofErr w:type="spellEnd"/>
      <w:r>
        <w:rPr>
          <w:rFonts w:ascii="Times New Roman" w:hAnsi="Times New Roman"/>
          <w:color w:val="000000"/>
        </w:rPr>
        <w:t xml:space="preserve"> JM, Fortney JJ et al (2011a) Gran </w:t>
      </w:r>
      <w:proofErr w:type="spellStart"/>
      <w:r>
        <w:rPr>
          <w:rFonts w:ascii="Times New Roman" w:hAnsi="Times New Roman"/>
          <w:color w:val="000000"/>
        </w:rPr>
        <w:t>Telescopio</w:t>
      </w:r>
      <w:proofErr w:type="spellEnd"/>
      <w:r>
        <w:rPr>
          <w:rFonts w:ascii="Times New Roman" w:hAnsi="Times New Roman"/>
          <w:color w:val="000000"/>
        </w:rPr>
        <w:t xml:space="preserve"> Canarias OSIRIS transiting exoplanet atmospheric survey: detection of potassium in XO-2b from narrowband spectrophotometry. A&amp;A </w:t>
      </w:r>
      <w:proofErr w:type="gramStart"/>
      <w:r>
        <w:rPr>
          <w:rFonts w:ascii="Times New Roman" w:hAnsi="Times New Roman"/>
          <w:color w:val="000000"/>
        </w:rPr>
        <w:t>527:A</w:t>
      </w:r>
      <w:proofErr w:type="gramEnd"/>
      <w:r>
        <w:rPr>
          <w:rFonts w:ascii="Times New Roman" w:hAnsi="Times New Roman"/>
          <w:color w:val="000000"/>
        </w:rPr>
        <w:t>73</w:t>
      </w:r>
    </w:p>
    <w:p w14:paraId="6D750969" w14:textId="77777777" w:rsidR="007617AE" w:rsidRDefault="005B0D52">
      <w:pPr>
        <w:spacing w:after="0"/>
        <w:ind w:left="120"/>
      </w:pPr>
      <w:hyperlink r:id="rId93">
        <w:r w:rsidR="00FB2721">
          <w:rPr>
            <w:rFonts w:ascii="Times New Roman" w:hAnsi="Times New Roman"/>
            <w:color w:val="0000FF"/>
          </w:rPr>
          <w:t>ADS</w:t>
        </w:r>
      </w:hyperlink>
      <w:r w:rsidR="00FB2721">
        <w:rPr>
          <w:rFonts w:ascii="Times New Roman" w:hAnsi="Times New Roman"/>
          <w:color w:val="000000"/>
        </w:rPr>
        <w:t xml:space="preserve"> </w:t>
      </w:r>
    </w:p>
    <w:bookmarkEnd w:id="215"/>
    <w:p w14:paraId="3DF6E8C5" w14:textId="77777777" w:rsidR="007617AE" w:rsidRDefault="00FB2721">
      <w:pPr>
        <w:spacing w:after="0"/>
        <w:ind w:left="120"/>
      </w:pPr>
      <w:r>
        <w:br/>
      </w:r>
    </w:p>
    <w:p w14:paraId="444CAF7F" w14:textId="77777777" w:rsidR="007617AE" w:rsidRDefault="00FB2721">
      <w:pPr>
        <w:spacing w:after="0"/>
        <w:ind w:left="120"/>
      </w:pPr>
      <w:bookmarkStart w:id="216" w:name="CR90"/>
      <w:r>
        <w:rPr>
          <w:rFonts w:ascii="Times New Roman" w:hAnsi="Times New Roman"/>
          <w:color w:val="000000"/>
        </w:rPr>
        <w:t xml:space="preserve">Sing DK, Pont F, </w:t>
      </w:r>
      <w:proofErr w:type="spellStart"/>
      <w:r>
        <w:rPr>
          <w:rFonts w:ascii="Times New Roman" w:hAnsi="Times New Roman"/>
          <w:color w:val="000000"/>
        </w:rPr>
        <w:t>Aigrain</w:t>
      </w:r>
      <w:proofErr w:type="spellEnd"/>
      <w:r>
        <w:rPr>
          <w:rFonts w:ascii="Times New Roman" w:hAnsi="Times New Roman"/>
          <w:color w:val="000000"/>
        </w:rPr>
        <w:t xml:space="preserve"> S et al (2011b) Hubble Space Telescope transmission spectroscopy of the exoplanet HD 189733b: high-altitude atmospheric haze in the optical and near-ultraviolet with STIS. MNRAS 416:1443–1455</w:t>
      </w:r>
    </w:p>
    <w:p w14:paraId="4CF5847C" w14:textId="77777777" w:rsidR="007617AE" w:rsidRDefault="005B0D52">
      <w:pPr>
        <w:spacing w:after="0"/>
        <w:ind w:left="120"/>
      </w:pPr>
      <w:hyperlink r:id="rId94">
        <w:r w:rsidR="00FB2721">
          <w:rPr>
            <w:rFonts w:ascii="Times New Roman" w:hAnsi="Times New Roman"/>
            <w:color w:val="0000FF"/>
          </w:rPr>
          <w:t>ADS</w:t>
        </w:r>
      </w:hyperlink>
      <w:r w:rsidR="00FB2721">
        <w:rPr>
          <w:rFonts w:ascii="Times New Roman" w:hAnsi="Times New Roman"/>
          <w:color w:val="000000"/>
        </w:rPr>
        <w:t xml:space="preserve"> </w:t>
      </w:r>
    </w:p>
    <w:bookmarkEnd w:id="216"/>
    <w:p w14:paraId="01E871BA" w14:textId="77777777" w:rsidR="007617AE" w:rsidRDefault="00FB2721">
      <w:pPr>
        <w:spacing w:after="0"/>
        <w:ind w:left="120"/>
      </w:pPr>
      <w:r>
        <w:br/>
      </w:r>
    </w:p>
    <w:p w14:paraId="4D5F9688" w14:textId="77777777" w:rsidR="007617AE" w:rsidRDefault="00FB2721">
      <w:pPr>
        <w:spacing w:after="0"/>
        <w:ind w:left="120"/>
      </w:pPr>
      <w:bookmarkStart w:id="217" w:name="CR91"/>
      <w:r>
        <w:rPr>
          <w:rFonts w:ascii="Times New Roman" w:hAnsi="Times New Roman"/>
          <w:color w:val="000000"/>
        </w:rPr>
        <w:t xml:space="preserve">Sing DK,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Fortney JJ et al (2013) HST hot-Jupiter transmission spectral survey: evidence for aerosols and lack of </w:t>
      </w:r>
      <w:proofErr w:type="spellStart"/>
      <w:r>
        <w:rPr>
          <w:rFonts w:ascii="Times New Roman" w:hAnsi="Times New Roman"/>
          <w:color w:val="000000"/>
        </w:rPr>
        <w:t>TiO</w:t>
      </w:r>
      <w:proofErr w:type="spellEnd"/>
      <w:r>
        <w:rPr>
          <w:rFonts w:ascii="Times New Roman" w:hAnsi="Times New Roman"/>
          <w:color w:val="000000"/>
        </w:rPr>
        <w:t xml:space="preserve"> in the atmosphere of WASP-12b. MNRAS 436:2956–2973</w:t>
      </w:r>
    </w:p>
    <w:bookmarkEnd w:id="217"/>
    <w:p w14:paraId="671EAE75" w14:textId="77777777" w:rsidR="007617AE" w:rsidRDefault="00FB2721">
      <w:pPr>
        <w:spacing w:after="0"/>
        <w:ind w:left="120"/>
      </w:pPr>
      <w:r>
        <w:br/>
      </w:r>
    </w:p>
    <w:p w14:paraId="1F17A130" w14:textId="77777777" w:rsidR="007617AE" w:rsidRDefault="00FB2721">
      <w:pPr>
        <w:spacing w:after="0"/>
        <w:ind w:left="120"/>
      </w:pPr>
      <w:bookmarkStart w:id="218" w:name="CR92"/>
      <w:r>
        <w:rPr>
          <w:rFonts w:ascii="Times New Roman" w:hAnsi="Times New Roman"/>
          <w:color w:val="000000"/>
        </w:rPr>
        <w:t xml:space="preserve">Sing DK, Fortney JJ, </w:t>
      </w:r>
      <w:proofErr w:type="spellStart"/>
      <w:r>
        <w:rPr>
          <w:rFonts w:ascii="Times New Roman" w:hAnsi="Times New Roman"/>
          <w:color w:val="000000"/>
        </w:rPr>
        <w:t>Nikolov</w:t>
      </w:r>
      <w:proofErr w:type="spellEnd"/>
      <w:r>
        <w:rPr>
          <w:rFonts w:ascii="Times New Roman" w:hAnsi="Times New Roman"/>
          <w:color w:val="000000"/>
        </w:rPr>
        <w:t xml:space="preserve"> N et al (2016) A continuum from clear to cloudy hot-Jupiter exoplanets without primordial water depletion. Nature 529:59–62</w:t>
      </w:r>
    </w:p>
    <w:p w14:paraId="688F6A61" w14:textId="77777777" w:rsidR="007617AE" w:rsidRDefault="005B0D52">
      <w:pPr>
        <w:spacing w:after="0"/>
        <w:ind w:left="120"/>
      </w:pPr>
      <w:hyperlink r:id="rId95">
        <w:r w:rsidR="00FB2721">
          <w:rPr>
            <w:rFonts w:ascii="Times New Roman" w:hAnsi="Times New Roman"/>
            <w:color w:val="0000FF"/>
          </w:rPr>
          <w:t>ADS</w:t>
        </w:r>
      </w:hyperlink>
      <w:r w:rsidR="00FB2721">
        <w:rPr>
          <w:rFonts w:ascii="Times New Roman" w:hAnsi="Times New Roman"/>
          <w:color w:val="000000"/>
        </w:rPr>
        <w:t xml:space="preserve"> </w:t>
      </w:r>
    </w:p>
    <w:bookmarkEnd w:id="218"/>
    <w:p w14:paraId="60F0F110" w14:textId="77777777" w:rsidR="007617AE" w:rsidRDefault="00FB2721">
      <w:pPr>
        <w:spacing w:after="0"/>
        <w:ind w:left="120"/>
      </w:pPr>
      <w:r>
        <w:br/>
      </w:r>
    </w:p>
    <w:p w14:paraId="165CED40" w14:textId="77777777" w:rsidR="007617AE" w:rsidRDefault="00FB2721">
      <w:pPr>
        <w:spacing w:after="0"/>
        <w:ind w:left="120"/>
      </w:pPr>
      <w:bookmarkStart w:id="219" w:name="CR93"/>
      <w:r>
        <w:rPr>
          <w:rFonts w:ascii="Times New Roman" w:hAnsi="Times New Roman"/>
          <w:color w:val="000000"/>
        </w:rPr>
        <w:t xml:space="preserve">Smith RM, </w:t>
      </w:r>
      <w:proofErr w:type="spellStart"/>
      <w:r>
        <w:rPr>
          <w:rFonts w:ascii="Times New Roman" w:hAnsi="Times New Roman"/>
          <w:color w:val="000000"/>
        </w:rPr>
        <w:t>Zavodny</w:t>
      </w:r>
      <w:proofErr w:type="spellEnd"/>
      <w:r>
        <w:rPr>
          <w:rFonts w:ascii="Times New Roman" w:hAnsi="Times New Roman"/>
          <w:color w:val="000000"/>
        </w:rPr>
        <w:t xml:space="preserve"> M, </w:t>
      </w:r>
      <w:proofErr w:type="spellStart"/>
      <w:r>
        <w:rPr>
          <w:rFonts w:ascii="Times New Roman" w:hAnsi="Times New Roman"/>
          <w:color w:val="000000"/>
        </w:rPr>
        <w:t>Rahmer</w:t>
      </w:r>
      <w:proofErr w:type="spellEnd"/>
      <w:r>
        <w:rPr>
          <w:rFonts w:ascii="Times New Roman" w:hAnsi="Times New Roman"/>
          <w:color w:val="000000"/>
        </w:rPr>
        <w:t xml:space="preserve"> G, </w:t>
      </w:r>
      <w:proofErr w:type="spellStart"/>
      <w:r>
        <w:rPr>
          <w:rFonts w:ascii="Times New Roman" w:hAnsi="Times New Roman"/>
          <w:color w:val="000000"/>
        </w:rPr>
        <w:t>Bonati</w:t>
      </w:r>
      <w:proofErr w:type="spellEnd"/>
      <w:r>
        <w:rPr>
          <w:rFonts w:ascii="Times New Roman" w:hAnsi="Times New Roman"/>
          <w:color w:val="000000"/>
        </w:rPr>
        <w:t xml:space="preserve"> M (2008) A theory for image persistence in HgCdTe photodiodes. In: High energy, optical, and infrared detectors for astronomy III. Proceedings of SPIE, </w:t>
      </w:r>
      <w:proofErr w:type="spellStart"/>
      <w:r>
        <w:rPr>
          <w:rFonts w:ascii="Times New Roman" w:hAnsi="Times New Roman"/>
          <w:color w:val="000000"/>
        </w:rPr>
        <w:t>vol</w:t>
      </w:r>
      <w:proofErr w:type="spellEnd"/>
      <w:r>
        <w:rPr>
          <w:rFonts w:ascii="Times New Roman" w:hAnsi="Times New Roman"/>
          <w:color w:val="000000"/>
        </w:rPr>
        <w:t xml:space="preserve"> 7021. SPIE, Bellingham, p 70210J. </w:t>
      </w:r>
      <w:hyperlink r:id="rId96">
        <w:r>
          <w:rPr>
            <w:rFonts w:ascii="Times New Roman" w:hAnsi="Times New Roman"/>
            <w:color w:val="0000FF"/>
          </w:rPr>
          <w:t>http://doi.org/10.1117/12.789372</w:t>
        </w:r>
      </w:hyperlink>
    </w:p>
    <w:bookmarkEnd w:id="219"/>
    <w:p w14:paraId="06065C16" w14:textId="77777777" w:rsidR="007617AE" w:rsidRDefault="00FB2721">
      <w:pPr>
        <w:spacing w:after="0"/>
        <w:ind w:left="120"/>
      </w:pPr>
      <w:r>
        <w:br/>
      </w:r>
    </w:p>
    <w:p w14:paraId="3D07756F" w14:textId="77777777" w:rsidR="007617AE" w:rsidRDefault="00FB2721">
      <w:pPr>
        <w:spacing w:after="0"/>
        <w:ind w:left="120"/>
      </w:pPr>
      <w:bookmarkStart w:id="220" w:name="CR94"/>
      <w:r>
        <w:rPr>
          <w:rFonts w:ascii="Times New Roman" w:hAnsi="Times New Roman"/>
          <w:color w:val="000000"/>
        </w:rPr>
        <w:t xml:space="preserve">Snellen IAG, de </w:t>
      </w:r>
      <w:proofErr w:type="spellStart"/>
      <w:r>
        <w:rPr>
          <w:rFonts w:ascii="Times New Roman" w:hAnsi="Times New Roman"/>
          <w:color w:val="000000"/>
        </w:rPr>
        <w:t>Kok</w:t>
      </w:r>
      <w:proofErr w:type="spellEnd"/>
      <w:r>
        <w:rPr>
          <w:rFonts w:ascii="Times New Roman" w:hAnsi="Times New Roman"/>
          <w:color w:val="000000"/>
        </w:rPr>
        <w:t xml:space="preserve"> RJ, de </w:t>
      </w:r>
      <w:proofErr w:type="spellStart"/>
      <w:r>
        <w:rPr>
          <w:rFonts w:ascii="Times New Roman" w:hAnsi="Times New Roman"/>
          <w:color w:val="000000"/>
        </w:rPr>
        <w:t>Mooij</w:t>
      </w:r>
      <w:proofErr w:type="spellEnd"/>
      <w:r>
        <w:rPr>
          <w:rFonts w:ascii="Times New Roman" w:hAnsi="Times New Roman"/>
          <w:color w:val="000000"/>
        </w:rPr>
        <w:t xml:space="preserve"> EJW, Albrecht S (2010) The orbital motion, absolute mass and high-altitude winds of exoplanet HD209458b. Nature 465:1049–1051</w:t>
      </w:r>
    </w:p>
    <w:p w14:paraId="6230FB10" w14:textId="77777777" w:rsidR="007617AE" w:rsidRDefault="005B0D52">
      <w:pPr>
        <w:spacing w:after="0"/>
        <w:ind w:left="120"/>
      </w:pPr>
      <w:hyperlink r:id="rId97">
        <w:r w:rsidR="00FB2721">
          <w:rPr>
            <w:rFonts w:ascii="Times New Roman" w:hAnsi="Times New Roman"/>
            <w:color w:val="0000FF"/>
          </w:rPr>
          <w:t>ADS</w:t>
        </w:r>
      </w:hyperlink>
      <w:r w:rsidR="00FB2721">
        <w:rPr>
          <w:rFonts w:ascii="Times New Roman" w:hAnsi="Times New Roman"/>
          <w:color w:val="000000"/>
        </w:rPr>
        <w:t xml:space="preserve"> </w:t>
      </w:r>
    </w:p>
    <w:bookmarkEnd w:id="220"/>
    <w:p w14:paraId="0C1C898E" w14:textId="77777777" w:rsidR="007617AE" w:rsidRDefault="00FB2721">
      <w:pPr>
        <w:spacing w:after="0"/>
        <w:ind w:left="120"/>
      </w:pPr>
      <w:r>
        <w:br/>
      </w:r>
    </w:p>
    <w:p w14:paraId="3DD5BFEA" w14:textId="77777777" w:rsidR="007617AE" w:rsidRDefault="00FB2721">
      <w:pPr>
        <w:spacing w:after="0"/>
        <w:ind w:left="120"/>
      </w:pPr>
      <w:bookmarkStart w:id="221" w:name="CR95"/>
      <w:r>
        <w:rPr>
          <w:rFonts w:ascii="Times New Roman" w:hAnsi="Times New Roman"/>
          <w:color w:val="000000"/>
        </w:rPr>
        <w:lastRenderedPageBreak/>
        <w:t xml:space="preserve">Stevenson KB (2016) Quantifying and predicting the presence of clouds in exoplanet atmospheres.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817:L</w:t>
      </w:r>
      <w:proofErr w:type="gramEnd"/>
      <w:r>
        <w:rPr>
          <w:rFonts w:ascii="Times New Roman" w:hAnsi="Times New Roman"/>
          <w:color w:val="000000"/>
        </w:rPr>
        <w:t>16</w:t>
      </w:r>
    </w:p>
    <w:p w14:paraId="4C3037BE" w14:textId="77777777" w:rsidR="007617AE" w:rsidRDefault="005B0D52">
      <w:pPr>
        <w:spacing w:after="0"/>
        <w:ind w:left="120"/>
      </w:pPr>
      <w:hyperlink r:id="rId98">
        <w:r w:rsidR="00FB2721">
          <w:rPr>
            <w:rFonts w:ascii="Times New Roman" w:hAnsi="Times New Roman"/>
            <w:color w:val="0000FF"/>
          </w:rPr>
          <w:t>ADS</w:t>
        </w:r>
      </w:hyperlink>
      <w:r w:rsidR="00FB2721">
        <w:rPr>
          <w:rFonts w:ascii="Times New Roman" w:hAnsi="Times New Roman"/>
          <w:color w:val="000000"/>
        </w:rPr>
        <w:t xml:space="preserve"> </w:t>
      </w:r>
    </w:p>
    <w:bookmarkEnd w:id="221"/>
    <w:p w14:paraId="70D755A7" w14:textId="77777777" w:rsidR="007617AE" w:rsidRDefault="00FB2721">
      <w:pPr>
        <w:spacing w:after="0"/>
        <w:ind w:left="120"/>
      </w:pPr>
      <w:r>
        <w:br/>
      </w:r>
    </w:p>
    <w:p w14:paraId="0FFDDB83" w14:textId="77777777" w:rsidR="007617AE" w:rsidRDefault="00FB2721">
      <w:pPr>
        <w:spacing w:after="0"/>
        <w:ind w:left="120"/>
      </w:pPr>
      <w:bookmarkStart w:id="222" w:name="CR96"/>
      <w:r>
        <w:rPr>
          <w:rFonts w:ascii="Times New Roman" w:hAnsi="Times New Roman"/>
          <w:color w:val="000000"/>
        </w:rPr>
        <w:t xml:space="preserve">Stevenson KB, Harrington J, </w:t>
      </w:r>
      <w:proofErr w:type="spellStart"/>
      <w:r>
        <w:rPr>
          <w:rFonts w:ascii="Times New Roman" w:hAnsi="Times New Roman"/>
          <w:color w:val="000000"/>
        </w:rPr>
        <w:t>Nymeyer</w:t>
      </w:r>
      <w:proofErr w:type="spellEnd"/>
      <w:r>
        <w:rPr>
          <w:rFonts w:ascii="Times New Roman" w:hAnsi="Times New Roman"/>
          <w:color w:val="000000"/>
        </w:rPr>
        <w:t xml:space="preserve"> S et al (2010) Possible thermochemical disequilibrium in the atmosphere of the exoplanet GJ 436b. Nature 464:1161–1164</w:t>
      </w:r>
    </w:p>
    <w:p w14:paraId="18DADD2D" w14:textId="77777777" w:rsidR="007617AE" w:rsidRDefault="005B0D52">
      <w:pPr>
        <w:spacing w:after="0"/>
        <w:ind w:left="120"/>
      </w:pPr>
      <w:hyperlink r:id="rId99">
        <w:r w:rsidR="00FB2721">
          <w:rPr>
            <w:rFonts w:ascii="Times New Roman" w:hAnsi="Times New Roman"/>
            <w:color w:val="0000FF"/>
          </w:rPr>
          <w:t>ADS</w:t>
        </w:r>
      </w:hyperlink>
      <w:r w:rsidR="00FB2721">
        <w:rPr>
          <w:rFonts w:ascii="Times New Roman" w:hAnsi="Times New Roman"/>
          <w:color w:val="000000"/>
        </w:rPr>
        <w:t xml:space="preserve"> </w:t>
      </w:r>
    </w:p>
    <w:bookmarkEnd w:id="222"/>
    <w:p w14:paraId="1F63BDBF" w14:textId="77777777" w:rsidR="007617AE" w:rsidRDefault="00FB2721">
      <w:pPr>
        <w:spacing w:after="0"/>
        <w:ind w:left="120"/>
      </w:pPr>
      <w:r>
        <w:br/>
      </w:r>
    </w:p>
    <w:p w14:paraId="50731D48" w14:textId="77777777" w:rsidR="007617AE" w:rsidRDefault="00FB2721">
      <w:pPr>
        <w:spacing w:after="0"/>
        <w:ind w:left="120"/>
      </w:pPr>
      <w:bookmarkStart w:id="223" w:name="CR97"/>
      <w:r>
        <w:rPr>
          <w:rFonts w:ascii="Times New Roman" w:hAnsi="Times New Roman"/>
          <w:color w:val="000000"/>
        </w:rPr>
        <w:t xml:space="preserve">Stevenson KB, Harrington J, Fortney JJ et al (2012) Transit and eclipse analyses of the exoplanet HD 149026b Using BLISS mapping. </w:t>
      </w:r>
      <w:proofErr w:type="spellStart"/>
      <w:r>
        <w:rPr>
          <w:rFonts w:ascii="Times New Roman" w:hAnsi="Times New Roman"/>
          <w:color w:val="000000"/>
        </w:rPr>
        <w:t>ApJ</w:t>
      </w:r>
      <w:proofErr w:type="spellEnd"/>
      <w:r>
        <w:rPr>
          <w:rFonts w:ascii="Times New Roman" w:hAnsi="Times New Roman"/>
          <w:color w:val="000000"/>
        </w:rPr>
        <w:t xml:space="preserve"> 754:136</w:t>
      </w:r>
    </w:p>
    <w:p w14:paraId="6B372546" w14:textId="77777777" w:rsidR="007617AE" w:rsidRDefault="005B0D52">
      <w:pPr>
        <w:spacing w:after="0"/>
        <w:ind w:left="120"/>
      </w:pPr>
      <w:hyperlink r:id="rId100">
        <w:r w:rsidR="00FB2721">
          <w:rPr>
            <w:rFonts w:ascii="Times New Roman" w:hAnsi="Times New Roman"/>
            <w:color w:val="0000FF"/>
          </w:rPr>
          <w:t>ADS</w:t>
        </w:r>
      </w:hyperlink>
      <w:r w:rsidR="00FB2721">
        <w:rPr>
          <w:rFonts w:ascii="Times New Roman" w:hAnsi="Times New Roman"/>
          <w:color w:val="000000"/>
        </w:rPr>
        <w:t xml:space="preserve"> </w:t>
      </w:r>
    </w:p>
    <w:bookmarkEnd w:id="223"/>
    <w:p w14:paraId="3D9DF1A1" w14:textId="77777777" w:rsidR="007617AE" w:rsidRDefault="00FB2721">
      <w:pPr>
        <w:spacing w:after="0"/>
        <w:ind w:left="120"/>
      </w:pPr>
      <w:r>
        <w:br/>
      </w:r>
    </w:p>
    <w:p w14:paraId="6F4B896C" w14:textId="77777777" w:rsidR="007617AE" w:rsidRDefault="00FB2721">
      <w:pPr>
        <w:spacing w:after="0"/>
        <w:ind w:left="120"/>
      </w:pPr>
      <w:bookmarkStart w:id="224" w:name="CR98"/>
      <w:r>
        <w:rPr>
          <w:rFonts w:ascii="Times New Roman" w:hAnsi="Times New Roman"/>
          <w:color w:val="000000"/>
        </w:rPr>
        <w:t xml:space="preserve">Stevenson KB, Bean JL, </w:t>
      </w:r>
      <w:proofErr w:type="spellStart"/>
      <w:r>
        <w:rPr>
          <w:rFonts w:ascii="Times New Roman" w:hAnsi="Times New Roman"/>
          <w:color w:val="000000"/>
        </w:rPr>
        <w:t>Madhusudhan</w:t>
      </w:r>
      <w:proofErr w:type="spellEnd"/>
      <w:r>
        <w:rPr>
          <w:rFonts w:ascii="Times New Roman" w:hAnsi="Times New Roman"/>
          <w:color w:val="000000"/>
        </w:rPr>
        <w:t xml:space="preserve"> N, Harrington J (2014a) Deciphering the atmospheric composition of WASP-12b: a comprehensive analysis of its dayside emission. </w:t>
      </w:r>
      <w:proofErr w:type="spellStart"/>
      <w:r>
        <w:rPr>
          <w:rFonts w:ascii="Times New Roman" w:hAnsi="Times New Roman"/>
          <w:color w:val="000000"/>
        </w:rPr>
        <w:t>ApJ</w:t>
      </w:r>
      <w:proofErr w:type="spellEnd"/>
      <w:r>
        <w:rPr>
          <w:rFonts w:ascii="Times New Roman" w:hAnsi="Times New Roman"/>
          <w:color w:val="000000"/>
        </w:rPr>
        <w:t xml:space="preserve"> 791:36</w:t>
      </w:r>
    </w:p>
    <w:p w14:paraId="3FE3EF91" w14:textId="77777777" w:rsidR="007617AE" w:rsidRDefault="005B0D52">
      <w:pPr>
        <w:spacing w:after="0"/>
        <w:ind w:left="120"/>
      </w:pPr>
      <w:hyperlink r:id="rId101">
        <w:r w:rsidR="00FB2721">
          <w:rPr>
            <w:rFonts w:ascii="Times New Roman" w:hAnsi="Times New Roman"/>
            <w:color w:val="0000FF"/>
          </w:rPr>
          <w:t>ADS</w:t>
        </w:r>
      </w:hyperlink>
      <w:r w:rsidR="00FB2721">
        <w:rPr>
          <w:rFonts w:ascii="Times New Roman" w:hAnsi="Times New Roman"/>
          <w:color w:val="000000"/>
        </w:rPr>
        <w:t xml:space="preserve"> </w:t>
      </w:r>
    </w:p>
    <w:bookmarkEnd w:id="224"/>
    <w:p w14:paraId="266A66EB" w14:textId="77777777" w:rsidR="007617AE" w:rsidRDefault="00FB2721">
      <w:pPr>
        <w:spacing w:after="0"/>
        <w:ind w:left="120"/>
      </w:pPr>
      <w:r>
        <w:br/>
      </w:r>
    </w:p>
    <w:p w14:paraId="5AFB05A9" w14:textId="77777777" w:rsidR="007617AE" w:rsidRDefault="00FB2721">
      <w:pPr>
        <w:spacing w:after="0"/>
        <w:ind w:left="120"/>
      </w:pPr>
      <w:bookmarkStart w:id="225" w:name="CR99"/>
      <w:r>
        <w:rPr>
          <w:rFonts w:ascii="Times New Roman" w:hAnsi="Times New Roman"/>
          <w:color w:val="000000"/>
        </w:rPr>
        <w:t xml:space="preserve">Stevenson KB, </w:t>
      </w:r>
      <w:proofErr w:type="spellStart"/>
      <w:r>
        <w:rPr>
          <w:rFonts w:ascii="Times New Roman" w:hAnsi="Times New Roman"/>
          <w:color w:val="000000"/>
        </w:rPr>
        <w:t>Désert</w:t>
      </w:r>
      <w:proofErr w:type="spellEnd"/>
      <w:r>
        <w:rPr>
          <w:rFonts w:ascii="Times New Roman" w:hAnsi="Times New Roman"/>
          <w:color w:val="000000"/>
        </w:rPr>
        <w:t xml:space="preserve"> JM, Line MR et al (2014b) Thermal structure of an exoplanet atmosphere from phase-resolved emission spectroscopy. Science 346:838–841</w:t>
      </w:r>
    </w:p>
    <w:p w14:paraId="6B14F863" w14:textId="77777777" w:rsidR="007617AE" w:rsidRDefault="005B0D52">
      <w:pPr>
        <w:spacing w:after="0"/>
        <w:ind w:left="120"/>
      </w:pPr>
      <w:hyperlink r:id="rId102">
        <w:r w:rsidR="00FB2721">
          <w:rPr>
            <w:rFonts w:ascii="Times New Roman" w:hAnsi="Times New Roman"/>
            <w:color w:val="0000FF"/>
          </w:rPr>
          <w:t>ADS</w:t>
        </w:r>
      </w:hyperlink>
      <w:r w:rsidR="00FB2721">
        <w:rPr>
          <w:rFonts w:ascii="Times New Roman" w:hAnsi="Times New Roman"/>
          <w:color w:val="000000"/>
        </w:rPr>
        <w:t xml:space="preserve"> </w:t>
      </w:r>
    </w:p>
    <w:bookmarkEnd w:id="225"/>
    <w:p w14:paraId="1E89DF8F" w14:textId="77777777" w:rsidR="007617AE" w:rsidRDefault="00FB2721">
      <w:pPr>
        <w:spacing w:after="0"/>
        <w:ind w:left="120"/>
      </w:pPr>
      <w:r>
        <w:br/>
      </w:r>
    </w:p>
    <w:p w14:paraId="2A523283" w14:textId="77777777" w:rsidR="007617AE" w:rsidRDefault="00FB2721">
      <w:pPr>
        <w:spacing w:after="0"/>
        <w:ind w:left="120"/>
      </w:pPr>
      <w:bookmarkStart w:id="226" w:name="CR100"/>
      <w:r>
        <w:rPr>
          <w:rFonts w:ascii="Times New Roman" w:hAnsi="Times New Roman"/>
          <w:color w:val="000000"/>
        </w:rPr>
        <w:t xml:space="preserve">Stevenson KB, Bean JL, </w:t>
      </w:r>
      <w:proofErr w:type="spellStart"/>
      <w:r>
        <w:rPr>
          <w:rFonts w:ascii="Times New Roman" w:hAnsi="Times New Roman"/>
          <w:color w:val="000000"/>
        </w:rPr>
        <w:t>Seifahrt</w:t>
      </w:r>
      <w:proofErr w:type="spellEnd"/>
      <w:r>
        <w:rPr>
          <w:rFonts w:ascii="Times New Roman" w:hAnsi="Times New Roman"/>
          <w:color w:val="000000"/>
        </w:rPr>
        <w:t xml:space="preserve"> A et al (2016) A search for water in the atmosphere of HAT-P-26b using LDSS-3C. </w:t>
      </w:r>
      <w:proofErr w:type="spellStart"/>
      <w:r>
        <w:rPr>
          <w:rFonts w:ascii="Times New Roman" w:hAnsi="Times New Roman"/>
          <w:color w:val="000000"/>
        </w:rPr>
        <w:t>ApJ</w:t>
      </w:r>
      <w:proofErr w:type="spellEnd"/>
      <w:r>
        <w:rPr>
          <w:rFonts w:ascii="Times New Roman" w:hAnsi="Times New Roman"/>
          <w:color w:val="000000"/>
        </w:rPr>
        <w:t xml:space="preserve"> 817:141</w:t>
      </w:r>
    </w:p>
    <w:p w14:paraId="2E68A2F5" w14:textId="77777777" w:rsidR="007617AE" w:rsidRDefault="005B0D52">
      <w:pPr>
        <w:spacing w:after="0"/>
        <w:ind w:left="120"/>
      </w:pPr>
      <w:hyperlink r:id="rId103">
        <w:r w:rsidR="00FB2721">
          <w:rPr>
            <w:rFonts w:ascii="Times New Roman" w:hAnsi="Times New Roman"/>
            <w:color w:val="0000FF"/>
          </w:rPr>
          <w:t>ADS</w:t>
        </w:r>
      </w:hyperlink>
      <w:r w:rsidR="00FB2721">
        <w:rPr>
          <w:rFonts w:ascii="Times New Roman" w:hAnsi="Times New Roman"/>
          <w:color w:val="000000"/>
        </w:rPr>
        <w:t xml:space="preserve"> </w:t>
      </w:r>
    </w:p>
    <w:bookmarkEnd w:id="226"/>
    <w:p w14:paraId="7F4062E6" w14:textId="77777777" w:rsidR="007617AE" w:rsidRDefault="00FB2721">
      <w:pPr>
        <w:spacing w:after="0"/>
        <w:ind w:left="120"/>
      </w:pPr>
      <w:r>
        <w:br/>
      </w:r>
    </w:p>
    <w:p w14:paraId="641EFFD9" w14:textId="77777777" w:rsidR="007617AE" w:rsidRDefault="00FB2721">
      <w:pPr>
        <w:spacing w:after="0"/>
        <w:ind w:left="120"/>
      </w:pPr>
      <w:bookmarkStart w:id="227" w:name="CR101"/>
      <w:r>
        <w:rPr>
          <w:rFonts w:ascii="Times New Roman" w:hAnsi="Times New Roman"/>
          <w:color w:val="000000"/>
        </w:rPr>
        <w:t xml:space="preserve">Stevenson KB, Line MR, Bean JL et al (2017) Spitzer phase curve constraints for WASP-43b at 3.6 and 4.5 </w:t>
      </w:r>
      <w:proofErr w:type="spellStart"/>
      <w:r>
        <w:rPr>
          <w:rFonts w:ascii="Times New Roman" w:hAnsi="Times New Roman"/>
          <w:color w:val="000000"/>
        </w:rPr>
        <w:t>μm</w:t>
      </w:r>
      <w:proofErr w:type="spellEnd"/>
      <w:r>
        <w:rPr>
          <w:rFonts w:ascii="Times New Roman" w:hAnsi="Times New Roman"/>
          <w:color w:val="000000"/>
        </w:rPr>
        <w:t>. AJ 153:68</w:t>
      </w:r>
    </w:p>
    <w:p w14:paraId="144A100F" w14:textId="77777777" w:rsidR="007617AE" w:rsidRDefault="005B0D52">
      <w:pPr>
        <w:spacing w:after="0"/>
        <w:ind w:left="120"/>
      </w:pPr>
      <w:hyperlink r:id="rId104">
        <w:r w:rsidR="00FB2721">
          <w:rPr>
            <w:rFonts w:ascii="Times New Roman" w:hAnsi="Times New Roman"/>
            <w:color w:val="0000FF"/>
          </w:rPr>
          <w:t>ADS</w:t>
        </w:r>
      </w:hyperlink>
      <w:r w:rsidR="00FB2721">
        <w:rPr>
          <w:rFonts w:ascii="Times New Roman" w:hAnsi="Times New Roman"/>
          <w:color w:val="000000"/>
        </w:rPr>
        <w:t xml:space="preserve"> </w:t>
      </w:r>
    </w:p>
    <w:bookmarkEnd w:id="227"/>
    <w:p w14:paraId="7856DC53" w14:textId="77777777" w:rsidR="007617AE" w:rsidRDefault="00FB2721">
      <w:pPr>
        <w:spacing w:after="0"/>
        <w:ind w:left="120"/>
      </w:pPr>
      <w:r>
        <w:br/>
      </w:r>
    </w:p>
    <w:p w14:paraId="374F43EE" w14:textId="77777777" w:rsidR="007617AE" w:rsidRDefault="00FB2721">
      <w:pPr>
        <w:spacing w:after="0"/>
        <w:ind w:left="120"/>
      </w:pPr>
      <w:bookmarkStart w:id="228" w:name="CR102"/>
      <w:r>
        <w:rPr>
          <w:rFonts w:ascii="Times New Roman" w:hAnsi="Times New Roman"/>
          <w:color w:val="000000"/>
        </w:rPr>
        <w:t xml:space="preserve">Sullivan PW, Winn JN, Berta-Thompson ZK et al (2015) The transiting exoplanet survey satellite: simulations of planet detections and astrophysical false positives. </w:t>
      </w:r>
      <w:proofErr w:type="spellStart"/>
      <w:r>
        <w:rPr>
          <w:rFonts w:ascii="Times New Roman" w:hAnsi="Times New Roman"/>
          <w:color w:val="000000"/>
        </w:rPr>
        <w:t>ApJ</w:t>
      </w:r>
      <w:proofErr w:type="spellEnd"/>
      <w:r>
        <w:rPr>
          <w:rFonts w:ascii="Times New Roman" w:hAnsi="Times New Roman"/>
          <w:color w:val="000000"/>
        </w:rPr>
        <w:t xml:space="preserve"> 809:77</w:t>
      </w:r>
    </w:p>
    <w:p w14:paraId="76EDCAF6" w14:textId="77777777" w:rsidR="007617AE" w:rsidRDefault="005B0D52">
      <w:pPr>
        <w:spacing w:after="0"/>
        <w:ind w:left="120"/>
      </w:pPr>
      <w:hyperlink r:id="rId105">
        <w:r w:rsidR="00FB2721">
          <w:rPr>
            <w:rFonts w:ascii="Times New Roman" w:hAnsi="Times New Roman"/>
            <w:color w:val="0000FF"/>
          </w:rPr>
          <w:t>ADS</w:t>
        </w:r>
      </w:hyperlink>
      <w:r w:rsidR="00FB2721">
        <w:rPr>
          <w:rFonts w:ascii="Times New Roman" w:hAnsi="Times New Roman"/>
          <w:color w:val="000000"/>
        </w:rPr>
        <w:t xml:space="preserve"> </w:t>
      </w:r>
    </w:p>
    <w:bookmarkEnd w:id="228"/>
    <w:p w14:paraId="1B9046D7" w14:textId="77777777" w:rsidR="007617AE" w:rsidRDefault="00FB2721">
      <w:pPr>
        <w:spacing w:after="0"/>
        <w:ind w:left="120"/>
      </w:pPr>
      <w:r>
        <w:br/>
      </w:r>
    </w:p>
    <w:p w14:paraId="08FA692C" w14:textId="77777777" w:rsidR="007617AE" w:rsidRDefault="00FB2721">
      <w:pPr>
        <w:spacing w:after="0"/>
        <w:ind w:left="120"/>
      </w:pPr>
      <w:bookmarkStart w:id="229" w:name="CR103"/>
      <w:r>
        <w:rPr>
          <w:rFonts w:ascii="Times New Roman" w:hAnsi="Times New Roman"/>
          <w:color w:val="000000"/>
        </w:rPr>
        <w:t xml:space="preserve">Swain MR, </w:t>
      </w:r>
      <w:proofErr w:type="spellStart"/>
      <w:r>
        <w:rPr>
          <w:rFonts w:ascii="Times New Roman" w:hAnsi="Times New Roman"/>
          <w:color w:val="000000"/>
        </w:rPr>
        <w:t>Vasisht</w:t>
      </w:r>
      <w:proofErr w:type="spellEnd"/>
      <w:r>
        <w:rPr>
          <w:rFonts w:ascii="Times New Roman" w:hAnsi="Times New Roman"/>
          <w:color w:val="000000"/>
        </w:rPr>
        <w:t xml:space="preserve"> G, Tinetti G (2008) The presence of methane in the atmosphere of an extrasolar planet. Nature 452:329–331</w:t>
      </w:r>
    </w:p>
    <w:p w14:paraId="09A15FE8" w14:textId="77777777" w:rsidR="007617AE" w:rsidRDefault="005B0D52">
      <w:pPr>
        <w:spacing w:after="0"/>
        <w:ind w:left="120"/>
      </w:pPr>
      <w:hyperlink r:id="rId106">
        <w:r w:rsidR="00FB2721">
          <w:rPr>
            <w:rFonts w:ascii="Times New Roman" w:hAnsi="Times New Roman"/>
            <w:color w:val="0000FF"/>
          </w:rPr>
          <w:t>ADS</w:t>
        </w:r>
      </w:hyperlink>
      <w:r w:rsidR="00FB2721">
        <w:rPr>
          <w:rFonts w:ascii="Times New Roman" w:hAnsi="Times New Roman"/>
          <w:color w:val="000000"/>
        </w:rPr>
        <w:t xml:space="preserve"> </w:t>
      </w:r>
    </w:p>
    <w:bookmarkEnd w:id="229"/>
    <w:p w14:paraId="0EE8ED20" w14:textId="77777777" w:rsidR="007617AE" w:rsidRDefault="00FB2721">
      <w:pPr>
        <w:spacing w:after="0"/>
        <w:ind w:left="120"/>
      </w:pPr>
      <w:r>
        <w:br/>
      </w:r>
    </w:p>
    <w:p w14:paraId="18DD8DB0" w14:textId="77777777" w:rsidR="007617AE" w:rsidRDefault="00FB2721">
      <w:pPr>
        <w:spacing w:after="0"/>
        <w:ind w:left="120"/>
      </w:pPr>
      <w:bookmarkStart w:id="230" w:name="CR104"/>
      <w:r>
        <w:rPr>
          <w:rFonts w:ascii="Times New Roman" w:hAnsi="Times New Roman"/>
          <w:color w:val="000000"/>
        </w:rPr>
        <w:t>Tinetti G, Vidal-</w:t>
      </w:r>
      <w:proofErr w:type="spellStart"/>
      <w:r>
        <w:rPr>
          <w:rFonts w:ascii="Times New Roman" w:hAnsi="Times New Roman"/>
          <w:color w:val="000000"/>
        </w:rPr>
        <w:t>Madjar</w:t>
      </w:r>
      <w:proofErr w:type="spellEnd"/>
      <w:r>
        <w:rPr>
          <w:rFonts w:ascii="Times New Roman" w:hAnsi="Times New Roman"/>
          <w:color w:val="000000"/>
        </w:rPr>
        <w:t xml:space="preserve"> A, Liang MC et al (2007) Water </w:t>
      </w:r>
      <w:proofErr w:type="spellStart"/>
      <w:r>
        <w:rPr>
          <w:rFonts w:ascii="Times New Roman" w:hAnsi="Times New Roman"/>
          <w:color w:val="000000"/>
        </w:rPr>
        <w:t>vapour</w:t>
      </w:r>
      <w:proofErr w:type="spellEnd"/>
      <w:r>
        <w:rPr>
          <w:rFonts w:ascii="Times New Roman" w:hAnsi="Times New Roman"/>
          <w:color w:val="000000"/>
        </w:rPr>
        <w:t xml:space="preserve"> in the atmosphere of a transiting extrasolar planet. Nature 448:169–171</w:t>
      </w:r>
    </w:p>
    <w:p w14:paraId="06916119" w14:textId="77777777" w:rsidR="007617AE" w:rsidRDefault="005B0D52">
      <w:pPr>
        <w:spacing w:after="0"/>
        <w:ind w:left="120"/>
      </w:pPr>
      <w:hyperlink r:id="rId107">
        <w:r w:rsidR="00FB2721">
          <w:rPr>
            <w:rFonts w:ascii="Times New Roman" w:hAnsi="Times New Roman"/>
            <w:color w:val="0000FF"/>
          </w:rPr>
          <w:t>ADS</w:t>
        </w:r>
      </w:hyperlink>
      <w:r w:rsidR="00FB2721">
        <w:rPr>
          <w:rFonts w:ascii="Times New Roman" w:hAnsi="Times New Roman"/>
          <w:color w:val="000000"/>
        </w:rPr>
        <w:t xml:space="preserve"> </w:t>
      </w:r>
    </w:p>
    <w:bookmarkEnd w:id="230"/>
    <w:p w14:paraId="1246AC7D" w14:textId="77777777" w:rsidR="007617AE" w:rsidRDefault="00FB2721">
      <w:pPr>
        <w:spacing w:after="0"/>
        <w:ind w:left="120"/>
      </w:pPr>
      <w:r>
        <w:br/>
      </w:r>
    </w:p>
    <w:p w14:paraId="3C53F7ED" w14:textId="77777777" w:rsidR="007617AE" w:rsidRDefault="00FB2721">
      <w:pPr>
        <w:spacing w:after="0"/>
        <w:ind w:left="120"/>
      </w:pPr>
      <w:bookmarkStart w:id="231" w:name="CR105"/>
      <w:r>
        <w:rPr>
          <w:rFonts w:ascii="Times New Roman" w:hAnsi="Times New Roman"/>
          <w:color w:val="000000"/>
        </w:rPr>
        <w:t xml:space="preserve">Turco RP, Hamill P, Toon OB, Whitten RC, Kiang CS (1979) A one-dimensional model describing aerosol formation and evolution in the stratosphere: I. Physical processes and mathematical analogs. J </w:t>
      </w:r>
      <w:proofErr w:type="spellStart"/>
      <w:r>
        <w:rPr>
          <w:rFonts w:ascii="Times New Roman" w:hAnsi="Times New Roman"/>
          <w:color w:val="000000"/>
        </w:rPr>
        <w:t>Atmos</w:t>
      </w:r>
      <w:proofErr w:type="spellEnd"/>
      <w:r>
        <w:rPr>
          <w:rFonts w:ascii="Times New Roman" w:hAnsi="Times New Roman"/>
          <w:color w:val="000000"/>
        </w:rPr>
        <w:t xml:space="preserve"> Sci 36:699–717</w:t>
      </w:r>
    </w:p>
    <w:bookmarkEnd w:id="231"/>
    <w:p w14:paraId="7C5B01A1" w14:textId="77777777" w:rsidR="007617AE" w:rsidRDefault="00FB2721">
      <w:pPr>
        <w:spacing w:after="0"/>
        <w:ind w:left="120"/>
      </w:pPr>
      <w:r>
        <w:br/>
      </w:r>
    </w:p>
    <w:p w14:paraId="4A5A8914" w14:textId="77777777" w:rsidR="007617AE" w:rsidRDefault="00FB2721">
      <w:pPr>
        <w:spacing w:after="0"/>
        <w:ind w:left="120"/>
      </w:pPr>
      <w:bookmarkStart w:id="232" w:name="CR106"/>
      <w:r>
        <w:rPr>
          <w:rFonts w:ascii="Times New Roman" w:hAnsi="Times New Roman"/>
          <w:color w:val="000000"/>
        </w:rPr>
        <w:t>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et al (2003) An extended upper atmosphere around the extrasolar planet HD209458b. Nature 422:143–146</w:t>
      </w:r>
    </w:p>
    <w:p w14:paraId="0E49AD65" w14:textId="77777777" w:rsidR="007617AE" w:rsidRDefault="005B0D52">
      <w:pPr>
        <w:spacing w:after="0"/>
        <w:ind w:left="120"/>
      </w:pPr>
      <w:hyperlink r:id="rId108">
        <w:r w:rsidR="00FB2721">
          <w:rPr>
            <w:rFonts w:ascii="Times New Roman" w:hAnsi="Times New Roman"/>
            <w:color w:val="0000FF"/>
          </w:rPr>
          <w:t>ADS</w:t>
        </w:r>
      </w:hyperlink>
      <w:r w:rsidR="00FB2721">
        <w:rPr>
          <w:rFonts w:ascii="Times New Roman" w:hAnsi="Times New Roman"/>
          <w:color w:val="000000"/>
        </w:rPr>
        <w:t xml:space="preserve"> </w:t>
      </w:r>
    </w:p>
    <w:bookmarkEnd w:id="232"/>
    <w:p w14:paraId="3B8DA919" w14:textId="77777777" w:rsidR="007617AE" w:rsidRDefault="00FB2721">
      <w:pPr>
        <w:spacing w:after="0"/>
        <w:ind w:left="120"/>
      </w:pPr>
      <w:r>
        <w:br/>
      </w:r>
    </w:p>
    <w:p w14:paraId="449D00C5" w14:textId="77777777" w:rsidR="007617AE" w:rsidRDefault="00FB2721">
      <w:pPr>
        <w:spacing w:after="0"/>
        <w:ind w:left="120"/>
      </w:pPr>
      <w:bookmarkStart w:id="233" w:name="CR107"/>
      <w:r>
        <w:rPr>
          <w:rFonts w:ascii="Times New Roman" w:hAnsi="Times New Roman"/>
          <w:color w:val="000000"/>
        </w:rPr>
        <w:t>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et al (2004) Detection of oxygen and carbon in the hydrodynamically escaping atmosphere of the extrasolar planet HD 209458b.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604:L</w:t>
      </w:r>
      <w:proofErr w:type="gramEnd"/>
      <w:r>
        <w:rPr>
          <w:rFonts w:ascii="Times New Roman" w:hAnsi="Times New Roman"/>
          <w:color w:val="000000"/>
        </w:rPr>
        <w:t>69–L72</w:t>
      </w:r>
    </w:p>
    <w:p w14:paraId="5633537E" w14:textId="77777777" w:rsidR="007617AE" w:rsidRDefault="005B0D52">
      <w:pPr>
        <w:spacing w:after="0"/>
        <w:ind w:left="120"/>
      </w:pPr>
      <w:hyperlink r:id="rId109">
        <w:r w:rsidR="00FB2721">
          <w:rPr>
            <w:rFonts w:ascii="Times New Roman" w:hAnsi="Times New Roman"/>
            <w:color w:val="0000FF"/>
          </w:rPr>
          <w:t>ADS</w:t>
        </w:r>
      </w:hyperlink>
      <w:r w:rsidR="00FB2721">
        <w:rPr>
          <w:rFonts w:ascii="Times New Roman" w:hAnsi="Times New Roman"/>
          <w:color w:val="000000"/>
        </w:rPr>
        <w:t xml:space="preserve"> </w:t>
      </w:r>
    </w:p>
    <w:bookmarkEnd w:id="233"/>
    <w:p w14:paraId="0A16DF05" w14:textId="77777777" w:rsidR="007617AE" w:rsidRDefault="00FB2721">
      <w:pPr>
        <w:spacing w:after="0"/>
        <w:ind w:left="120"/>
      </w:pPr>
      <w:r>
        <w:br/>
      </w:r>
    </w:p>
    <w:p w14:paraId="2A7678EB" w14:textId="77777777" w:rsidR="007617AE" w:rsidRDefault="00FB2721">
      <w:pPr>
        <w:spacing w:after="0"/>
        <w:ind w:left="120"/>
      </w:pPr>
      <w:bookmarkStart w:id="234" w:name="CR108"/>
      <w:r>
        <w:rPr>
          <w:rFonts w:ascii="Times New Roman" w:hAnsi="Times New Roman"/>
          <w:color w:val="000000"/>
        </w:rPr>
        <w:t xml:space="preserve">Wakeford HR, Sing DK (2015) Transmission spectral properties of clouds for hot Jupiter exoplanets. A&amp;A </w:t>
      </w:r>
      <w:proofErr w:type="gramStart"/>
      <w:r>
        <w:rPr>
          <w:rFonts w:ascii="Times New Roman" w:hAnsi="Times New Roman"/>
          <w:color w:val="000000"/>
        </w:rPr>
        <w:t>573:A</w:t>
      </w:r>
      <w:proofErr w:type="gramEnd"/>
      <w:r>
        <w:rPr>
          <w:rFonts w:ascii="Times New Roman" w:hAnsi="Times New Roman"/>
          <w:color w:val="000000"/>
        </w:rPr>
        <w:t>122</w:t>
      </w:r>
    </w:p>
    <w:p w14:paraId="1E098865" w14:textId="77777777" w:rsidR="007617AE" w:rsidRDefault="005B0D52">
      <w:pPr>
        <w:spacing w:after="0"/>
        <w:ind w:left="120"/>
      </w:pPr>
      <w:hyperlink r:id="rId110">
        <w:r w:rsidR="00FB2721">
          <w:rPr>
            <w:rFonts w:ascii="Times New Roman" w:hAnsi="Times New Roman"/>
            <w:color w:val="0000FF"/>
          </w:rPr>
          <w:t>ADS</w:t>
        </w:r>
      </w:hyperlink>
      <w:r w:rsidR="00FB2721">
        <w:rPr>
          <w:rFonts w:ascii="Times New Roman" w:hAnsi="Times New Roman"/>
          <w:color w:val="000000"/>
        </w:rPr>
        <w:t xml:space="preserve"> </w:t>
      </w:r>
    </w:p>
    <w:bookmarkEnd w:id="234"/>
    <w:p w14:paraId="6EC246EE" w14:textId="77777777" w:rsidR="007617AE" w:rsidRDefault="00FB2721">
      <w:pPr>
        <w:spacing w:after="0"/>
        <w:ind w:left="120"/>
      </w:pPr>
      <w:r>
        <w:br/>
      </w:r>
    </w:p>
    <w:p w14:paraId="2E281A2A" w14:textId="77777777" w:rsidR="007617AE" w:rsidRDefault="00FB2721">
      <w:pPr>
        <w:spacing w:after="0"/>
        <w:ind w:left="120"/>
      </w:pPr>
      <w:bookmarkStart w:id="235" w:name="CR109"/>
      <w:r>
        <w:rPr>
          <w:rFonts w:ascii="Times New Roman" w:hAnsi="Times New Roman"/>
          <w:color w:val="000000"/>
        </w:rPr>
        <w:t>Wakeford HR, Visscher C, Lewis NK et al (2017) High-temperature condensate clouds in super-hot Jupiter atmospheres. MNRAS 464:4247–4254</w:t>
      </w:r>
    </w:p>
    <w:p w14:paraId="538080EB" w14:textId="77777777" w:rsidR="007617AE" w:rsidRDefault="005B0D52">
      <w:pPr>
        <w:spacing w:after="0"/>
        <w:ind w:left="120"/>
      </w:pPr>
      <w:hyperlink r:id="rId111">
        <w:r w:rsidR="00FB2721">
          <w:rPr>
            <w:rFonts w:ascii="Times New Roman" w:hAnsi="Times New Roman"/>
            <w:color w:val="0000FF"/>
          </w:rPr>
          <w:t>ADS</w:t>
        </w:r>
      </w:hyperlink>
      <w:r w:rsidR="00FB2721">
        <w:rPr>
          <w:rFonts w:ascii="Times New Roman" w:hAnsi="Times New Roman"/>
          <w:color w:val="000000"/>
        </w:rPr>
        <w:t xml:space="preserve"> </w:t>
      </w:r>
    </w:p>
    <w:bookmarkEnd w:id="235"/>
    <w:p w14:paraId="03DE920A" w14:textId="77777777" w:rsidR="007617AE" w:rsidRDefault="00FB2721">
      <w:pPr>
        <w:spacing w:after="0"/>
        <w:ind w:left="120"/>
      </w:pPr>
      <w:r>
        <w:br/>
      </w:r>
    </w:p>
    <w:p w14:paraId="0C9534DF" w14:textId="77777777" w:rsidR="007617AE" w:rsidRDefault="00FB2721">
      <w:pPr>
        <w:spacing w:after="0"/>
        <w:ind w:left="120"/>
      </w:pPr>
      <w:bookmarkStart w:id="236" w:name="CR110"/>
      <w:r>
        <w:rPr>
          <w:rFonts w:ascii="Times New Roman" w:hAnsi="Times New Roman"/>
          <w:color w:val="000000"/>
        </w:rPr>
        <w:t xml:space="preserve">Zhou Y, </w:t>
      </w:r>
      <w:proofErr w:type="spellStart"/>
      <w:r>
        <w:rPr>
          <w:rFonts w:ascii="Times New Roman" w:hAnsi="Times New Roman"/>
          <w:color w:val="000000"/>
        </w:rPr>
        <w:t>Apai</w:t>
      </w:r>
      <w:proofErr w:type="spellEnd"/>
      <w:r>
        <w:rPr>
          <w:rFonts w:ascii="Times New Roman" w:hAnsi="Times New Roman"/>
          <w:color w:val="000000"/>
        </w:rPr>
        <w:t xml:space="preserve"> D, Lew BWP, Schneider G (2017) A physical model-based correction for charge traps in the </w:t>
      </w:r>
      <w:proofErr w:type="spellStart"/>
      <w:r>
        <w:rPr>
          <w:rFonts w:ascii="Times New Roman" w:hAnsi="Times New Roman"/>
          <w:color w:val="000000"/>
        </w:rPr>
        <w:t>hubble</w:t>
      </w:r>
      <w:proofErr w:type="spellEnd"/>
      <w:r>
        <w:rPr>
          <w:rFonts w:ascii="Times New Roman" w:hAnsi="Times New Roman"/>
          <w:color w:val="000000"/>
        </w:rPr>
        <w:t xml:space="preserve"> space telescope’s wide field camera 3 near-IR detector and its applications to transiting exoplanets and brown dwarfs. AJ 153:243</w:t>
      </w:r>
    </w:p>
    <w:p w14:paraId="5319FB12" w14:textId="77777777" w:rsidR="007617AE" w:rsidRDefault="005B0D52">
      <w:pPr>
        <w:spacing w:after="0"/>
        <w:ind w:left="120"/>
      </w:pPr>
      <w:hyperlink r:id="rId112">
        <w:r w:rsidR="00FB2721">
          <w:rPr>
            <w:rFonts w:ascii="Times New Roman" w:hAnsi="Times New Roman"/>
            <w:color w:val="0000FF"/>
          </w:rPr>
          <w:t>ADS</w:t>
        </w:r>
      </w:hyperlink>
      <w:r w:rsidR="00FB2721">
        <w:rPr>
          <w:rFonts w:ascii="Times New Roman" w:hAnsi="Times New Roman"/>
          <w:color w:val="000000"/>
        </w:rPr>
        <w:t xml:space="preserve"> </w:t>
      </w:r>
    </w:p>
    <w:bookmarkEnd w:id="236"/>
    <w:p w14:paraId="26C1B3E3" w14:textId="77777777" w:rsidR="007617AE" w:rsidRDefault="00FB2721">
      <w:pPr>
        <w:spacing w:after="0"/>
        <w:ind w:left="120"/>
      </w:pPr>
      <w:r>
        <w:br/>
      </w:r>
      <w:bookmarkEnd w:id="126"/>
    </w:p>
    <w:sectPr w:rsidR="007617AE">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5D65B1"/>
    <w:multiLevelType w:val="hybridMultilevel"/>
    <w:tmpl w:val="A47C9A0C"/>
    <w:lvl w:ilvl="0" w:tplc="41F4814C">
      <w:start w:val="1"/>
      <w:numFmt w:val="decimal"/>
      <w:lvlText w:val="(%1)"/>
      <w:lvlJc w:val="left"/>
      <w:pPr>
        <w:ind w:left="480" w:hanging="360"/>
      </w:pPr>
      <w:rPr>
        <w:rFonts w:ascii="Arial" w:hAnsi="Arial"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44496F56"/>
    <w:multiLevelType w:val="multilevel"/>
    <w:tmpl w:val="0AD2673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6E25DC"/>
    <w:multiLevelType w:val="multilevel"/>
    <w:tmpl w:val="3AB6A9C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B3660E"/>
    <w:multiLevelType w:val="multilevel"/>
    <w:tmpl w:val="FCCCE3D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AE"/>
    <w:rsid w:val="005B0D52"/>
    <w:rsid w:val="007617AE"/>
    <w:rsid w:val="00E74CF4"/>
    <w:rsid w:val="00FB2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584B"/>
  <w15:docId w15:val="{1AC6ABEB-CA1E-47E2-BA24-506A6B65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styleId="Revision">
    <w:name w:val="Revision"/>
    <w:hidden/>
    <w:uiPriority w:val="99"/>
    <w:semiHidden/>
    <w:rsid w:val="00FB2721"/>
    <w:pPr>
      <w:spacing w:after="0" w:line="240" w:lineRule="auto"/>
    </w:pPr>
  </w:style>
  <w:style w:type="paragraph" w:styleId="BalloonText">
    <w:name w:val="Balloon Text"/>
    <w:basedOn w:val="Normal"/>
    <w:link w:val="BalloonTextChar"/>
    <w:uiPriority w:val="99"/>
    <w:semiHidden/>
    <w:unhideWhenUsed/>
    <w:rsid w:val="005B0D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0D52"/>
    <w:rPr>
      <w:rFonts w:ascii="Times New Roman" w:hAnsi="Times New Roman" w:cs="Times New Roman"/>
      <w:sz w:val="18"/>
      <w:szCs w:val="18"/>
    </w:rPr>
  </w:style>
  <w:style w:type="paragraph" w:styleId="ListParagraph">
    <w:name w:val="List Paragraph"/>
    <w:basedOn w:val="Normal"/>
    <w:uiPriority w:val="99"/>
    <w:rsid w:val="005B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adsabs.harvard.edu/cgi-bin/nph-data_query?link_type=ABSTRACT&amp;bibcode=2013A&amp;A...554A..82D" TargetMode="External"/><Relationship Id="rId21" Type="http://schemas.openxmlformats.org/officeDocument/2006/relationships/hyperlink" Target="http://adsabs.harvard.edu/cgi-bin/nph-data_query?link_type=ABSTRACT&amp;bibcode=1999ApJ...512..843B" TargetMode="External"/><Relationship Id="rId42" Type="http://schemas.openxmlformats.org/officeDocument/2006/relationships/hyperlink" Target="http://adsabs.harvard.edu/cgi-bin/nph-data_query?link_type=ABSTRACT&amp;bibcode=2013ApJ...775...80F" TargetMode="External"/><Relationship Id="rId47" Type="http://schemas.openxmlformats.org/officeDocument/2006/relationships/hyperlink" Target="http://adsabs.harvard.edu/cgi-bin/nph-data_query?link_type=ABSTRACT&amp;bibcode=2015ApJ...806..146H" TargetMode="External"/><Relationship Id="rId63" Type="http://schemas.openxmlformats.org/officeDocument/2006/relationships/hyperlink" Target="http://adsabs.harvard.edu/cgi-bin/nph-data_query?link_type=ABSTRACT&amp;bibcode=2016AJ....152..203L" TargetMode="External"/><Relationship Id="rId68" Type="http://schemas.openxmlformats.org/officeDocument/2006/relationships/hyperlink" Target="http://adsabs.harvard.edu/cgi-bin/nph-data_query?link_type=ABSTRACT&amp;bibcode=2012ApJ...745....3M" TargetMode="External"/><Relationship Id="rId84" Type="http://schemas.openxmlformats.org/officeDocument/2006/relationships/hyperlink" Target="http://doi.org/10.1117/12.2063489" TargetMode="External"/><Relationship Id="rId89" Type="http://schemas.openxmlformats.org/officeDocument/2006/relationships/hyperlink" Target="http://adsabs.harvard.edu/cgi-bin/nph-data_query?link_type=ABSTRACT&amp;bibcode=2000ApJ...537..916S" TargetMode="External"/><Relationship Id="rId112" Type="http://schemas.openxmlformats.org/officeDocument/2006/relationships/hyperlink" Target="http://adsabs.harvard.edu/cgi-bin/nph-data_query?link_type=ABSTRACT&amp;bibcode=2017AJ....153..243Z" TargetMode="External"/><Relationship Id="rId16" Type="http://schemas.openxmlformats.org/officeDocument/2006/relationships/hyperlink" Target="http://adsabs.harvard.edu/cgi-bin/nph-data_query?link_type=ABSTRACT&amp;bibcode=2010Natur.468..669B" TargetMode="External"/><Relationship Id="rId107" Type="http://schemas.openxmlformats.org/officeDocument/2006/relationships/hyperlink" Target="http://adsabs.harvard.edu/cgi-bin/nph-data_query?link_type=ABSTRACT&amp;bibcode=2007Natur.448..169T" TargetMode="External"/><Relationship Id="rId11" Type="http://schemas.openxmlformats.org/officeDocument/2006/relationships/hyperlink" Target="http://dx.doi.org/10.1007/978-3-319-55333-7_104" TargetMode="External"/><Relationship Id="rId32" Type="http://schemas.openxmlformats.org/officeDocument/2006/relationships/hyperlink" Target="http://adsabs.harvard.edu/cgi-bin/nph-data_query?link_type=ABSTRACT&amp;bibcode=2009ApJ...699..478D" TargetMode="External"/><Relationship Id="rId37" Type="http://schemas.openxmlformats.org/officeDocument/2006/relationships/hyperlink" Target="http://adsabs.harvard.edu/cgi-bin/nph-data_query?link_type=ABSTRACT&amp;bibcode=2015Natur.522..459E" TargetMode="External"/><Relationship Id="rId53" Type="http://schemas.openxmlformats.org/officeDocument/2006/relationships/hyperlink" Target="http://adsabs.harvard.edu/cgi-bin/nph-data_query?link_type=ABSTRACT&amp;bibcode=2010MNRAS.407.2589K" TargetMode="External"/><Relationship Id="rId58" Type="http://schemas.openxmlformats.org/officeDocument/2006/relationships/hyperlink" Target="http://adsabs.harvard.edu/cgi-bin/nph-data_query?link_type=ABSTRACT&amp;bibcode=2014ApJ...793L..27K" TargetMode="External"/><Relationship Id="rId74" Type="http://schemas.openxmlformats.org/officeDocument/2006/relationships/hyperlink" Target="http://adsabs.harvard.edu/cgi-bin/nph-data_query?link_type=ABSTRACT&amp;bibcode=2013ApJ...763...25M" TargetMode="External"/><Relationship Id="rId79" Type="http://schemas.openxmlformats.org/officeDocument/2006/relationships/hyperlink" Target="http://adsabs.harvard.edu/cgi-bin/nph-data_query?link_type=ABSTRACT&amp;bibcode=2013A&amp;A...558A..91P" TargetMode="External"/><Relationship Id="rId102" Type="http://schemas.openxmlformats.org/officeDocument/2006/relationships/hyperlink" Target="http://adsabs.harvard.edu/cgi-bin/nph-data_query?link_type=ABSTRACT&amp;bibcode=2014Sci...346..838S" TargetMode="External"/><Relationship Id="rId5" Type="http://schemas.openxmlformats.org/officeDocument/2006/relationships/hyperlink" Target="http://dx.doi.org/10.1007/978-3-319-55333-7_40" TargetMode="External"/><Relationship Id="rId90" Type="http://schemas.openxmlformats.org/officeDocument/2006/relationships/hyperlink" Target="http://adsabs.harvard.edu/cgi-bin/nph-data_query?link_type=ABSTRACT&amp;bibcode=2000ApJ...540..504S" TargetMode="External"/><Relationship Id="rId95" Type="http://schemas.openxmlformats.org/officeDocument/2006/relationships/hyperlink" Target="http://adsabs.harvard.edu/cgi-bin/nph-data_query?link_type=ABSTRACT&amp;bibcode=2016Natur.529...59S" TargetMode="External"/><Relationship Id="rId22" Type="http://schemas.openxmlformats.org/officeDocument/2006/relationships/hyperlink" Target="http://adsabs.harvard.edu/cgi-bin/nph-data_query?link_type=ABSTRACT&amp;bibcode=2002ApJ...568..377C" TargetMode="External"/><Relationship Id="rId27" Type="http://schemas.openxmlformats.org/officeDocument/2006/relationships/hyperlink" Target="http://adsabs.harvard.edu/cgi-bin/nph-data_query?link_type=ABSTRACT&amp;bibcode=2012A&amp;A...548A.128D" TargetMode="External"/><Relationship Id="rId43" Type="http://schemas.openxmlformats.org/officeDocument/2006/relationships/hyperlink" Target="http://adsabs.harvard.edu/cgi-bin/nph-data_query?link_type=ABSTRACT&amp;bibcode=2014Natur.513..526F" TargetMode="External"/><Relationship Id="rId48" Type="http://schemas.openxmlformats.org/officeDocument/2006/relationships/hyperlink" Target="http://adsabs.harvard.edu/cgi-bin/nph-data_query?link_type=ABSTRACT&amp;bibcode=2016ApJ...826L..16H" TargetMode="External"/><Relationship Id="rId64" Type="http://schemas.openxmlformats.org/officeDocument/2006/relationships/hyperlink" Target="http://adsabs.harvard.edu/cgi-bin/nph-data_query?link_type=ABSTRACT&amp;bibcode=2012ApJ...758...36M" TargetMode="External"/><Relationship Id="rId69" Type="http://schemas.openxmlformats.org/officeDocument/2006/relationships/hyperlink" Target="http://adsabs.harvard.edu/cgi-bin/nph-data_query?link_type=ABSTRACT&amp;bibcode=2016ApJ...832...41M" TargetMode="External"/><Relationship Id="rId113" Type="http://schemas.openxmlformats.org/officeDocument/2006/relationships/fontTable" Target="fontTable.xml"/><Relationship Id="rId80" Type="http://schemas.openxmlformats.org/officeDocument/2006/relationships/hyperlink" Target="http://adsabs.harvard.edu/cgi-bin/nph-data_query?link_type=ABSTRACT&amp;bibcode=2016ApJ...828...22P" TargetMode="External"/><Relationship Id="rId85" Type="http://schemas.openxmlformats.org/officeDocument/2006/relationships/hyperlink" Target="http://adsabs.harvard.edu/cgi-bin/nph-data_query?link_type=ABSTRACT&amp;bibcode=2017ApJ...836..236R" TargetMode="External"/><Relationship Id="rId12" Type="http://schemas.openxmlformats.org/officeDocument/2006/relationships/hyperlink" Target="http://adsabs.harvard.edu/cgi-bin/nph-data_query?link_type=ABSTRACT&amp;bibcode=1989GeCoA..53..197A" TargetMode="External"/><Relationship Id="rId17" Type="http://schemas.openxmlformats.org/officeDocument/2006/relationships/hyperlink" Target="http://adsabs.harvard.edu/cgi-bin/nph-data_query?link_type=ABSTRACT&amp;bibcode=2013ApJ...771..108B" TargetMode="External"/><Relationship Id="rId33" Type="http://schemas.openxmlformats.org/officeDocument/2006/relationships/hyperlink" Target="http://adsabs.harvard.edu/cgi-bin/nph-data_query?link_type=ABSTRACT&amp;bibcode=2014ApJ...796...66D" TargetMode="External"/><Relationship Id="rId38" Type="http://schemas.openxmlformats.org/officeDocument/2006/relationships/hyperlink" Target="http://adsabs.harvard.edu/cgi-bin/nph-data_query?link_type=ABSTRACT&amp;bibcode=2017ApJ...838L...9E" TargetMode="External"/><Relationship Id="rId59" Type="http://schemas.openxmlformats.org/officeDocument/2006/relationships/hyperlink" Target="http://adsabs.harvard.edu/cgi-bin/nph-data_query?link_type=ABSTRACT&amp;bibcode=2015ApJ...814...66K" TargetMode="External"/><Relationship Id="rId103" Type="http://schemas.openxmlformats.org/officeDocument/2006/relationships/hyperlink" Target="http://adsabs.harvard.edu/cgi-bin/nph-data_query?link_type=ABSTRACT&amp;bibcode=2016ApJ...817..141S" TargetMode="External"/><Relationship Id="rId108" Type="http://schemas.openxmlformats.org/officeDocument/2006/relationships/hyperlink" Target="http://adsabs.harvard.edu/cgi-bin/nph-data_query?link_type=ABSTRACT&amp;bibcode=2003Natur.422..143V" TargetMode="External"/><Relationship Id="rId54" Type="http://schemas.openxmlformats.org/officeDocument/2006/relationships/hyperlink" Target="http://adsabs.harvard.edu/cgi-bin/nph-data_query?link_type=ABSTRACT&amp;bibcode=2007Natur.447..183K" TargetMode="External"/><Relationship Id="rId70" Type="http://schemas.openxmlformats.org/officeDocument/2006/relationships/hyperlink" Target="http://adsabs.harvard.edu/cgi-bin/nph-data_query?link_type=ABSTRACT&amp;bibcode=2015ApJ...802..117M" TargetMode="External"/><Relationship Id="rId75" Type="http://schemas.openxmlformats.org/officeDocument/2006/relationships/hyperlink" Target="http://adsabs.harvard.edu/cgi-bin/nph-data_query?link_type=ABSTRACT&amp;bibcode=2014P&amp;SS..104...29M" TargetMode="External"/><Relationship Id="rId91" Type="http://schemas.openxmlformats.org/officeDocument/2006/relationships/hyperlink" Target="http://adsabs.harvard.edu/cgi-bin/nph-data_query?link_type=ABSTRACT&amp;bibcode=1998Icar..132..205S" TargetMode="External"/><Relationship Id="rId96" Type="http://schemas.openxmlformats.org/officeDocument/2006/relationships/hyperlink" Target="http://doi.org/10.1117/12.789372" TargetMode="External"/><Relationship Id="rId1" Type="http://schemas.openxmlformats.org/officeDocument/2006/relationships/numbering" Target="numbering.xml"/><Relationship Id="rId6" Type="http://schemas.openxmlformats.org/officeDocument/2006/relationships/hyperlink" Target="http://dx.doi.org/10.1007/978-3-319-55333-7_116" TargetMode="External"/><Relationship Id="rId15" Type="http://schemas.openxmlformats.org/officeDocument/2006/relationships/hyperlink" Target="http://adsabs.harvard.edu/cgi-bin/nph-data_query?link_type=ABSTRACT&amp;bibcode=2017ApJ...834...50B" TargetMode="External"/><Relationship Id="rId23" Type="http://schemas.openxmlformats.org/officeDocument/2006/relationships/hyperlink" Target="http://adsabs.harvard.edu/cgi-bin/nph-data_query?link_type=ABSTRACT&amp;bibcode=2015PASP..127..941C" TargetMode="External"/><Relationship Id="rId28" Type="http://schemas.openxmlformats.org/officeDocument/2006/relationships/hyperlink" Target="http://adsabs.harvard.edu/cgi-bin/nph-data_query?link_type=ABSTRACT&amp;bibcode=2013ApJ...774...95D" TargetMode="External"/><Relationship Id="rId36" Type="http://schemas.openxmlformats.org/officeDocument/2006/relationships/hyperlink" Target="http://adsabs.harvard.edu/cgi-bin/nph-data_query?link_type=ABSTRACT&amp;bibcode=2015ApJ...807...45D" TargetMode="External"/><Relationship Id="rId49" Type="http://schemas.openxmlformats.org/officeDocument/2006/relationships/hyperlink" Target="http://adsabs.harvard.edu/cgi-bin/nph-data_query?link_type=ABSTRACT&amp;bibcode=2013MNRAS.434.3252H" TargetMode="External"/><Relationship Id="rId57" Type="http://schemas.openxmlformats.org/officeDocument/2006/relationships/hyperlink" Target="http://adsabs.harvard.edu/cgi-bin/nph-data_query?link_type=ABSTRACT&amp;bibcode=2014Natur.505...69K" TargetMode="External"/><Relationship Id="rId106" Type="http://schemas.openxmlformats.org/officeDocument/2006/relationships/hyperlink" Target="http://adsabs.harvard.edu/cgi-bin/nph-data_query?link_type=ABSTRACT&amp;bibcode=2008Natur.452..329S" TargetMode="External"/><Relationship Id="rId114" Type="http://schemas.microsoft.com/office/2011/relationships/people" Target="people.xml"/><Relationship Id="rId10" Type="http://schemas.openxmlformats.org/officeDocument/2006/relationships/hyperlink" Target="http://dx.doi.org/10.1007/978-3-319-55333-7_148" TargetMode="External"/><Relationship Id="rId31" Type="http://schemas.openxmlformats.org/officeDocument/2006/relationships/hyperlink" Target="http://adsabs.harvard.edu/cgi-bin/nph-data_query?link_type=ABSTRACT&amp;bibcode=2016Natur.532..207D" TargetMode="External"/><Relationship Id="rId44" Type="http://schemas.openxmlformats.org/officeDocument/2006/relationships/hyperlink" Target="http://adsabs.harvard.edu/cgi-bin/nph-data_query?link_type=ABSTRACT&amp;bibcode=2011MNRAS.411.2199G" TargetMode="External"/><Relationship Id="rId52" Type="http://schemas.openxmlformats.org/officeDocument/2006/relationships/hyperlink" Target="http://adsabs.harvard.edu/cgi-bin/nph-data_query?link_type=ABSTRACT&amp;bibcode=2015ApJ...810..118K" TargetMode="External"/><Relationship Id="rId60" Type="http://schemas.openxmlformats.org/officeDocument/2006/relationships/hyperlink" Target="http://adsabs.harvard.edu/cgi-bin/nph-data_query?link_type=ABSTRACT&amp;bibcode=2008A&amp;A...481L..83L" TargetMode="External"/><Relationship Id="rId65" Type="http://schemas.openxmlformats.org/officeDocument/2006/relationships/hyperlink" Target="http://adsabs.harvard.edu/cgi-bin/nph-data_query?link_type=ABSTRACT&amp;bibcode=2012ApJ...747...25M" TargetMode="External"/><Relationship Id="rId73" Type="http://schemas.openxmlformats.org/officeDocument/2006/relationships/hyperlink" Target="http://adsabs.harvard.edu/cgi-bin/nph-data_query?link_type=ABSTRACT&amp;bibcode=2017AJ....153...86M" TargetMode="External"/><Relationship Id="rId78" Type="http://schemas.openxmlformats.org/officeDocument/2006/relationships/hyperlink" Target="http://adsabs.harvard.edu/cgi-bin/nph-data_query?link_type=ABSTRACT&amp;bibcode=2016MNRAS.457.3420O" TargetMode="External"/><Relationship Id="rId81" Type="http://schemas.openxmlformats.org/officeDocument/2006/relationships/hyperlink" Target="http://adsabs.harvard.edu/cgi-bin/nph-data_query?link_type=ABSTRACT&amp;bibcode=2008MNRAS.385..109P" TargetMode="External"/><Relationship Id="rId86" Type="http://schemas.openxmlformats.org/officeDocument/2006/relationships/hyperlink" Target="http://adsabs.harvard.edu/cgi-bin/nph-data_query?link_type=ABSTRACT&amp;bibcode=2014PNAS..111.9042R" TargetMode="External"/><Relationship Id="rId94" Type="http://schemas.openxmlformats.org/officeDocument/2006/relationships/hyperlink" Target="http://adsabs.harvard.edu/cgi-bin/nph-data_query?link_type=ABSTRACT&amp;bibcode=2011MNRAS.416.1443S" TargetMode="External"/><Relationship Id="rId99" Type="http://schemas.openxmlformats.org/officeDocument/2006/relationships/hyperlink" Target="http://adsabs.harvard.edu/cgi-bin/nph-data_query?link_type=ABSTRACT&amp;bibcode=2010Natur.464.1161S" TargetMode="External"/><Relationship Id="rId101" Type="http://schemas.openxmlformats.org/officeDocument/2006/relationships/hyperlink" Target="http://adsabs.harvard.edu/cgi-bin/nph-data_query?link_type=ABSTRACT&amp;bibcode=2014ApJ...791...36S" TargetMode="External"/><Relationship Id="rId4" Type="http://schemas.openxmlformats.org/officeDocument/2006/relationships/webSettings" Target="webSettings.xml"/><Relationship Id="rId9" Type="http://schemas.openxmlformats.org/officeDocument/2006/relationships/hyperlink" Target="https://github.com/astrocaroline/opacity-wizard" TargetMode="External"/><Relationship Id="rId13" Type="http://schemas.openxmlformats.org/officeDocument/2006/relationships/hyperlink" Target="http://adsabs.harvard.edu/cgi-bin/nph-data_query?link_type=ABSTRACT&amp;bibcode=2015PASP..127.1113A" TargetMode="External"/><Relationship Id="rId18" Type="http://schemas.openxmlformats.org/officeDocument/2006/relationships/hyperlink" Target="http://adsabs.harvard.edu/cgi-bin/nph-data_query?link_type=ABSTRACT&amp;bibcode=2012ApJ...753..100B" TargetMode="External"/><Relationship Id="rId39" Type="http://schemas.openxmlformats.org/officeDocument/2006/relationships/hyperlink" Target="http://adsabs.harvard.edu/cgi-bin/nph-data_query?link_type=ABSTRACT&amp;bibcode=2016ApJ...822L...4E" TargetMode="External"/><Relationship Id="rId109" Type="http://schemas.openxmlformats.org/officeDocument/2006/relationships/hyperlink" Target="http://adsabs.harvard.edu/cgi-bin/nph-data_query?link_type=ABSTRACT&amp;bibcode=2004ApJ...604L..69V" TargetMode="External"/><Relationship Id="rId34" Type="http://schemas.openxmlformats.org/officeDocument/2006/relationships/hyperlink" Target="http://adsabs.harvard.edu/cgi-bin/nph-data_query?link_type=ABSTRACT&amp;bibcode=2017Natur.544..333D" TargetMode="External"/><Relationship Id="rId50" Type="http://schemas.openxmlformats.org/officeDocument/2006/relationships/hyperlink" Target="http://adsabs.harvard.edu/cgi-bin/nph-data_query?link_type=ABSTRACT&amp;bibcode=2016AJ....152...44I" TargetMode="External"/><Relationship Id="rId55" Type="http://schemas.openxmlformats.org/officeDocument/2006/relationships/hyperlink" Target="http://adsabs.harvard.edu/cgi-bin/nph-data_query?link_type=ABSTRACT&amp;bibcode=2008ApJ...673..526K" TargetMode="External"/><Relationship Id="rId76" Type="http://schemas.openxmlformats.org/officeDocument/2006/relationships/hyperlink" Target="http://adsabs.harvard.edu/cgi-bin/nph-data_query?link_type=ABSTRACT&amp;bibcode=2014MNRAS.437...46N" TargetMode="External"/><Relationship Id="rId97" Type="http://schemas.openxmlformats.org/officeDocument/2006/relationships/hyperlink" Target="http://adsabs.harvard.edu/cgi-bin/nph-data_query?link_type=ABSTRACT&amp;bibcode=2010Natur.465.1049S" TargetMode="External"/><Relationship Id="rId104" Type="http://schemas.openxmlformats.org/officeDocument/2006/relationships/hyperlink" Target="http://adsabs.harvard.edu/cgi-bin/nph-data_query?link_type=ABSTRACT&amp;bibcode=2017AJ....153...68S" TargetMode="External"/><Relationship Id="rId7" Type="http://schemas.openxmlformats.org/officeDocument/2006/relationships/hyperlink" Target="http://dx.doi.org/10.1007/978-3-319-55333-7_147" TargetMode="External"/><Relationship Id="rId71" Type="http://schemas.openxmlformats.org/officeDocument/2006/relationships/hyperlink" Target="http://adsabs.harvard.edu/cgi-bin/nph-data_query?link_type=ABSTRACT&amp;bibcode=2013ApJ...775...33M" TargetMode="External"/><Relationship Id="rId92" Type="http://schemas.openxmlformats.org/officeDocument/2006/relationships/hyperlink" Target="http://adsabs.harvard.edu/cgi-bin/nph-data_query?link_type=ABSTRACT&amp;bibcode=2009ApJ...699..564S" TargetMode="External"/><Relationship Id="rId2" Type="http://schemas.openxmlformats.org/officeDocument/2006/relationships/styles" Target="styles.xml"/><Relationship Id="rId29" Type="http://schemas.openxmlformats.org/officeDocument/2006/relationships/hyperlink" Target="http://adsabs.harvard.edu/cgi-bin/nph-data_query?link_type=ABSTRACT&amp;bibcode=2015ApJ...805..132D" TargetMode="External"/><Relationship Id="rId24" Type="http://schemas.openxmlformats.org/officeDocument/2006/relationships/hyperlink" Target="http://adsabs.harvard.edu/cgi-bin/nph-data_query?link_type=ABSTRACT&amp;bibcode=2013A&amp;A...559A..33C" TargetMode="External"/><Relationship Id="rId40" Type="http://schemas.openxmlformats.org/officeDocument/2006/relationships/hyperlink" Target="http://adsabs.harvard.edu/cgi-bin/nph-data_query?link_type=ABSTRACT&amp;bibcode=2005MNRAS.364..649F" TargetMode="External"/><Relationship Id="rId45" Type="http://schemas.openxmlformats.org/officeDocument/2006/relationships/hyperlink" Target="http://adsabs.harvard.edu/cgi-bin/nph-data_query?link_type=ABSTRACT&amp;bibcode=2016ApJ...817...17G" TargetMode="External"/><Relationship Id="rId66" Type="http://schemas.openxmlformats.org/officeDocument/2006/relationships/hyperlink" Target="http://adsabs.harvard.edu/cgi-bin/nph-data_query?link_type=ABSTRACT&amp;bibcode=2011Natur.469...64M" TargetMode="External"/><Relationship Id="rId87" Type="http://schemas.openxmlformats.org/officeDocument/2006/relationships/hyperlink" Target="http://adsabs.harvard.edu/cgi-bin/nph-data_query?link_type=ABSTRACT&amp;bibcode=2015MNRAS.449.4192S" TargetMode="External"/><Relationship Id="rId110" Type="http://schemas.openxmlformats.org/officeDocument/2006/relationships/hyperlink" Target="http://adsabs.harvard.edu/cgi-bin/nph-data_query?link_type=ABSTRACT&amp;bibcode=2015A&amp;A...573A.122W" TargetMode="External"/><Relationship Id="rId115" Type="http://schemas.openxmlformats.org/officeDocument/2006/relationships/theme" Target="theme/theme1.xml"/><Relationship Id="rId61" Type="http://schemas.openxmlformats.org/officeDocument/2006/relationships/hyperlink" Target="http://adsabs.harvard.edu/cgi-bin/nph-data_query?link_type=ABSTRACT&amp;bibcode=2008A&amp;A...485..865L" TargetMode="External"/><Relationship Id="rId82" Type="http://schemas.openxmlformats.org/officeDocument/2006/relationships/hyperlink" Target="http://adsabs.harvard.edu/cgi-bin/nph-data_query?link_type=ABSTRACT&amp;bibcode=2010ApJS..190....1R" TargetMode="External"/><Relationship Id="rId19" Type="http://schemas.openxmlformats.org/officeDocument/2006/relationships/hyperlink" Target="http://adsabs.harvard.edu/cgi-bin/nph-data_query?link_type=ABSTRACT&amp;bibcode=2013MNRAS.436L..35B" TargetMode="External"/><Relationship Id="rId14" Type="http://schemas.openxmlformats.org/officeDocument/2006/relationships/hyperlink" Target="http://dx.doi.org/10.1086/683797" TargetMode="External"/><Relationship Id="rId30" Type="http://schemas.openxmlformats.org/officeDocument/2006/relationships/hyperlink" Target="http://adsabs.harvard.edu/cgi-bin/nph-data_query?link_type=ABSTRACT&amp;bibcode=2013ApJ...776L..25D" TargetMode="External"/><Relationship Id="rId35" Type="http://schemas.openxmlformats.org/officeDocument/2006/relationships/hyperlink" Target="http://adsabs.harvard.edu/cgi-bin/nph-data_query?link_type=ABSTRACT&amp;bibcode=2015ApJ...814..102D" TargetMode="External"/><Relationship Id="rId56" Type="http://schemas.openxmlformats.org/officeDocument/2006/relationships/hyperlink" Target="http://adsabs.harvard.edu/cgi-bin/nph-data_query?link_type=ABSTRACT&amp;bibcode=2014Natur.505...66K" TargetMode="External"/><Relationship Id="rId77" Type="http://schemas.openxmlformats.org/officeDocument/2006/relationships/hyperlink" Target="http://adsabs.harvard.edu/cgi-bin/nph-data_query?link_type=ABSTRACT&amp;bibcode=2011ApJ...743L..16O" TargetMode="External"/><Relationship Id="rId100" Type="http://schemas.openxmlformats.org/officeDocument/2006/relationships/hyperlink" Target="http://adsabs.harvard.edu/cgi-bin/nph-data_query?link_type=ABSTRACT&amp;bibcode=2012ApJ...754..136S" TargetMode="External"/><Relationship Id="rId105" Type="http://schemas.openxmlformats.org/officeDocument/2006/relationships/hyperlink" Target="http://adsabs.harvard.edu/cgi-bin/nph-data_query?link_type=ABSTRACT&amp;bibcode=2015ApJ...809...77S" TargetMode="External"/><Relationship Id="rId8" Type="http://schemas.openxmlformats.org/officeDocument/2006/relationships/hyperlink" Target="http://dx.doi.org/10.1007/978-3-319-55333-7_16" TargetMode="External"/><Relationship Id="rId51" Type="http://schemas.openxmlformats.org/officeDocument/2006/relationships/hyperlink" Target="http://adsabs.harvard.edu/cgi-bin/nph-data_query?link_type=ABSTRACT&amp;bibcode=2013ApJ...778..184J" TargetMode="External"/><Relationship Id="rId72" Type="http://schemas.openxmlformats.org/officeDocument/2006/relationships/hyperlink" Target="http://adsabs.harvard.edu/cgi-bin/nph-data_query?link_type=ABSTRACT&amp;bibcode=2015ApJ...815..110M" TargetMode="External"/><Relationship Id="rId93" Type="http://schemas.openxmlformats.org/officeDocument/2006/relationships/hyperlink" Target="http://adsabs.harvard.edu/cgi-bin/nph-data_query?link_type=ABSTRACT&amp;bibcode=2011A&amp;A...527A..73S" TargetMode="External"/><Relationship Id="rId98" Type="http://schemas.openxmlformats.org/officeDocument/2006/relationships/hyperlink" Target="http://adsabs.harvard.edu/cgi-bin/nph-data_query?link_type=ABSTRACT&amp;bibcode=2016ApJ...817L..16S" TargetMode="External"/><Relationship Id="rId3" Type="http://schemas.openxmlformats.org/officeDocument/2006/relationships/settings" Target="settings.xml"/><Relationship Id="rId25" Type="http://schemas.openxmlformats.org/officeDocument/2006/relationships/hyperlink" Target="http://adsabs.harvard.edu/cgi-bin/nph-data_query?link_type=ABSTRACT&amp;bibcode=2006ApJ...648..614C" TargetMode="External"/><Relationship Id="rId46" Type="http://schemas.openxmlformats.org/officeDocument/2006/relationships/hyperlink" Target="http://meetings.copernicus.org/epsc2013" TargetMode="External"/><Relationship Id="rId67" Type="http://schemas.openxmlformats.org/officeDocument/2006/relationships/hyperlink" Target="http://adsabs.harvard.edu/cgi-bin/nph-data_query?link_type=ABSTRACT&amp;bibcode=2014ApJ...794L..12M" TargetMode="External"/><Relationship Id="rId20" Type="http://schemas.openxmlformats.org/officeDocument/2006/relationships/hyperlink" Target="http://adsabs.harvard.edu/cgi-bin/nph-data_query?link_type=ABSTRACT&amp;bibcode=2014A&amp;A...565A.124B" TargetMode="External"/><Relationship Id="rId41" Type="http://schemas.openxmlformats.org/officeDocument/2006/relationships/hyperlink" Target="http://adsabs.harvard.edu/cgi-bin/nph-data_query?link_type=ABSTRACT&amp;bibcode=2008ApJ...678.1419F" TargetMode="External"/><Relationship Id="rId62" Type="http://schemas.openxmlformats.org/officeDocument/2006/relationships/hyperlink" Target="http://adsabs.harvard.edu/cgi-bin/nph-data_query?link_type=ABSTRACT&amp;bibcode=2014ApJ...783...70L" TargetMode="External"/><Relationship Id="rId83" Type="http://schemas.openxmlformats.org/officeDocument/2006/relationships/hyperlink" Target="http://adsabs.harvard.edu/cgi-bin/nph-data_query?link_type=ABSTRACT&amp;bibcode=2007ApJ...664.1199R" TargetMode="External"/><Relationship Id="rId88" Type="http://schemas.openxmlformats.org/officeDocument/2006/relationships/hyperlink" Target="http://adsabs.harvard.edu/cgi-bin/nph-data_query?link_type=ABSTRACT&amp;bibcode=2015A&amp;A...576A.111S" TargetMode="External"/><Relationship Id="rId111" Type="http://schemas.openxmlformats.org/officeDocument/2006/relationships/hyperlink" Target="http://adsabs.harvard.edu/cgi-bin/nph-data_query?link_type=ABSTRACT&amp;bibcode=2017MNRAS.464.424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12553</Words>
  <Characters>71556</Characters>
  <Application>Microsoft Office Word</Application>
  <DocSecurity>0</DocSecurity>
  <Lines>596</Lines>
  <Paragraphs>167</Paragraphs>
  <ScaleCrop>false</ScaleCrop>
  <Company/>
  <LinksUpToDate>false</LinksUpToDate>
  <CharactersWithSpaces>83942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 Ellis</dc:creator>
  <cp:lastModifiedBy>Microsoft Office User</cp:lastModifiedBy>
  <cp:revision>3</cp:revision>
  <dcterms:created xsi:type="dcterms:W3CDTF">2023-11-23T12:31:00Z</dcterms:created>
  <dcterms:modified xsi:type="dcterms:W3CDTF">2023-11-23T12:40:00Z</dcterms:modified>
</cp:coreProperties>
</file>